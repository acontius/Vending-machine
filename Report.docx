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197" w14:textId="437AA722" w:rsidR="00300354" w:rsidRDefault="00300354">
      <w:pPr>
        <w:rPr>
          <w:rFonts w:hint="cs"/>
          <w:rtl/>
          <w:lang w:bidi="fa-IR"/>
        </w:rPr>
      </w:pPr>
    </w:p>
    <w:p w14:paraId="02CF634F" w14:textId="7D64F42B" w:rsidR="00300354" w:rsidRDefault="00E11D1A" w:rsidP="00643EA0">
      <w:r>
        <w:rPr>
          <w:noProof/>
        </w:rPr>
        <w:drawing>
          <wp:anchor distT="0" distB="0" distL="114300" distR="114300" simplePos="0" relativeHeight="251659264" behindDoc="0" locked="0" layoutInCell="1" allowOverlap="1" wp14:anchorId="384F934C" wp14:editId="5F9C66C0">
            <wp:simplePos x="0" y="0"/>
            <wp:positionH relativeFrom="margin">
              <wp:posOffset>409575</wp:posOffset>
            </wp:positionH>
            <wp:positionV relativeFrom="paragraph">
              <wp:posOffset>1012190</wp:posOffset>
            </wp:positionV>
            <wp:extent cx="4762500" cy="4743450"/>
            <wp:effectExtent l="0" t="0" r="0" b="0"/>
            <wp:wrapTopAndBottom/>
            <wp:docPr id="5" name="Picture 5" descr="عکس بسم الله الرحمن الرحیم ❤️ با کیفیت بالا و طرح ساده و فانتزی - ماگرت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عکس بسم الله الرحمن الرحیم ❤️ با کیفیت بالا و طرح ساده و فانتزی - ماگرت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354">
        <w:br w:type="page"/>
      </w:r>
    </w:p>
    <w:p w14:paraId="4BB5D9C8" w14:textId="4806D7BB" w:rsidR="00643EA0" w:rsidRPr="00907E80" w:rsidRDefault="00643EA0" w:rsidP="00643EA0">
      <w:pPr>
        <w:jc w:val="center"/>
        <w:rPr>
          <w:sz w:val="52"/>
          <w:szCs w:val="52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E457F6" wp14:editId="16F54955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4481195" cy="4481195"/>
            <wp:effectExtent l="0" t="0" r="0" b="0"/>
            <wp:wrapTopAndBottom/>
            <wp:docPr id="1" name="Picture 1" descr="Bu-Ali Sin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-Ali Sina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C56E7" w14:textId="647EA173" w:rsidR="00643EA0" w:rsidRPr="00643EA0" w:rsidRDefault="00643EA0" w:rsidP="00907E80">
      <w:pPr>
        <w:rPr>
          <w:sz w:val="56"/>
          <w:szCs w:val="56"/>
          <w:rtl/>
          <w:lang w:bidi="fa-IR"/>
        </w:rPr>
      </w:pPr>
    </w:p>
    <w:p w14:paraId="6904A832" w14:textId="23426941" w:rsidR="00643EA0" w:rsidRPr="00407D0A" w:rsidRDefault="00643EA0" w:rsidP="00643EA0">
      <w:pPr>
        <w:jc w:val="center"/>
        <w:rPr>
          <w:b/>
          <w:bCs/>
          <w:sz w:val="72"/>
          <w:szCs w:val="72"/>
          <w:lang w:bidi="fa-IR"/>
          <w:rPrChange w:id="0" w:author="ahura mzda" w:date="2024-02-21T12:39:00Z">
            <w:rPr>
              <w:sz w:val="72"/>
              <w:szCs w:val="72"/>
              <w:lang w:bidi="fa-IR"/>
            </w:rPr>
          </w:rPrChange>
        </w:rPr>
      </w:pPr>
      <w:r w:rsidRPr="00407D0A">
        <w:rPr>
          <w:rFonts w:hint="eastAsia"/>
          <w:b/>
          <w:bCs/>
          <w:sz w:val="72"/>
          <w:szCs w:val="72"/>
          <w:rtl/>
          <w:lang w:bidi="fa-IR"/>
          <w:rPrChange w:id="1" w:author="ahura mzda" w:date="2024-02-21T12:39:00Z">
            <w:rPr>
              <w:rFonts w:hint="eastAsia"/>
              <w:sz w:val="72"/>
              <w:szCs w:val="72"/>
              <w:rtl/>
              <w:lang w:bidi="fa-IR"/>
            </w:rPr>
          </w:rPrChange>
        </w:rPr>
        <w:t>مدارها</w:t>
      </w:r>
      <w:r w:rsidRPr="00407D0A">
        <w:rPr>
          <w:rFonts w:hint="cs"/>
          <w:b/>
          <w:bCs/>
          <w:sz w:val="72"/>
          <w:szCs w:val="72"/>
          <w:rtl/>
          <w:lang w:bidi="fa-IR"/>
          <w:rPrChange w:id="2" w:author="ahura mzda" w:date="2024-02-21T12:39:00Z">
            <w:rPr>
              <w:rFonts w:hint="cs"/>
              <w:sz w:val="72"/>
              <w:szCs w:val="72"/>
              <w:rtl/>
              <w:lang w:bidi="fa-IR"/>
            </w:rPr>
          </w:rPrChange>
        </w:rPr>
        <w:t>ی</w:t>
      </w:r>
      <w:r w:rsidRPr="00407D0A">
        <w:rPr>
          <w:b/>
          <w:bCs/>
          <w:sz w:val="72"/>
          <w:szCs w:val="72"/>
          <w:rtl/>
          <w:lang w:bidi="fa-IR"/>
          <w:rPrChange w:id="3" w:author="ahura mzda" w:date="2024-02-21T12:39:00Z">
            <w:rPr>
              <w:sz w:val="72"/>
              <w:szCs w:val="72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72"/>
          <w:szCs w:val="72"/>
          <w:rtl/>
          <w:lang w:bidi="fa-IR"/>
          <w:rPrChange w:id="4" w:author="ahura mzda" w:date="2024-02-21T12:39:00Z">
            <w:rPr>
              <w:rFonts w:hint="eastAsia"/>
              <w:sz w:val="72"/>
              <w:szCs w:val="72"/>
              <w:rtl/>
              <w:lang w:bidi="fa-IR"/>
            </w:rPr>
          </w:rPrChange>
        </w:rPr>
        <w:t>منطق</w:t>
      </w:r>
      <w:r w:rsidRPr="00407D0A">
        <w:rPr>
          <w:rFonts w:hint="cs"/>
          <w:b/>
          <w:bCs/>
          <w:sz w:val="72"/>
          <w:szCs w:val="72"/>
          <w:rtl/>
          <w:lang w:bidi="fa-IR"/>
          <w:rPrChange w:id="5" w:author="ahura mzda" w:date="2024-02-21T12:39:00Z">
            <w:rPr>
              <w:rFonts w:hint="cs"/>
              <w:sz w:val="72"/>
              <w:szCs w:val="72"/>
              <w:rtl/>
              <w:lang w:bidi="fa-IR"/>
            </w:rPr>
          </w:rPrChange>
        </w:rPr>
        <w:t>ی</w:t>
      </w:r>
    </w:p>
    <w:p w14:paraId="43B05304" w14:textId="02ED5E96" w:rsidR="00907E80" w:rsidRPr="00407D0A" w:rsidRDefault="00907E80" w:rsidP="00907E80">
      <w:pPr>
        <w:jc w:val="right"/>
        <w:rPr>
          <w:b/>
          <w:bCs/>
          <w:sz w:val="36"/>
          <w:szCs w:val="36"/>
          <w:rtl/>
          <w:lang w:bidi="fa-IR"/>
          <w:rPrChange w:id="6" w:author="ahura mzda" w:date="2024-02-21T12:39:00Z">
            <w:rPr>
              <w:sz w:val="36"/>
              <w:szCs w:val="36"/>
              <w:rtl/>
              <w:lang w:bidi="fa-IR"/>
            </w:rPr>
          </w:rPrChange>
        </w:rPr>
      </w:pPr>
      <w:r w:rsidRPr="00407D0A">
        <w:rPr>
          <w:rFonts w:hint="eastAsia"/>
          <w:b/>
          <w:bCs/>
          <w:sz w:val="36"/>
          <w:szCs w:val="36"/>
          <w:rtl/>
          <w:lang w:bidi="fa-IR"/>
          <w:rPrChange w:id="7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پروژه</w:t>
      </w:r>
      <w:r w:rsidRPr="00407D0A">
        <w:rPr>
          <w:b/>
          <w:bCs/>
          <w:sz w:val="36"/>
          <w:szCs w:val="36"/>
          <w:rtl/>
          <w:lang w:bidi="fa-IR"/>
          <w:rPrChange w:id="8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9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پا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10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11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ان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12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  <w:r w:rsidRPr="00407D0A">
        <w:rPr>
          <w:b/>
          <w:bCs/>
          <w:sz w:val="36"/>
          <w:szCs w:val="36"/>
          <w:rtl/>
          <w:lang w:bidi="fa-IR"/>
          <w:rPrChange w:id="13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14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مدارها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15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  <w:r w:rsidRPr="00407D0A">
        <w:rPr>
          <w:b/>
          <w:bCs/>
          <w:sz w:val="36"/>
          <w:szCs w:val="36"/>
          <w:rtl/>
          <w:lang w:bidi="fa-IR"/>
          <w:rPrChange w:id="16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17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منطق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18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  <w:r w:rsidRPr="00407D0A">
        <w:rPr>
          <w:b/>
          <w:bCs/>
          <w:sz w:val="36"/>
          <w:szCs w:val="36"/>
          <w:rtl/>
          <w:lang w:bidi="fa-IR"/>
          <w:rPrChange w:id="19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: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20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دستگاه</w:t>
      </w:r>
      <w:r w:rsidRPr="00407D0A">
        <w:rPr>
          <w:b/>
          <w:bCs/>
          <w:sz w:val="36"/>
          <w:szCs w:val="36"/>
          <w:rtl/>
          <w:lang w:bidi="fa-IR"/>
          <w:rPrChange w:id="21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22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ماش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23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24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ن</w:t>
      </w:r>
      <w:r w:rsidRPr="00407D0A">
        <w:rPr>
          <w:b/>
          <w:bCs/>
          <w:sz w:val="36"/>
          <w:szCs w:val="36"/>
          <w:rtl/>
          <w:lang w:bidi="fa-IR"/>
          <w:rPrChange w:id="25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26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خودکار</w:t>
      </w:r>
    </w:p>
    <w:p w14:paraId="4DDD40BF" w14:textId="0CB3474D" w:rsidR="00907E80" w:rsidRPr="00407D0A" w:rsidRDefault="00907E80" w:rsidP="00907E80">
      <w:pPr>
        <w:jc w:val="right"/>
        <w:rPr>
          <w:b/>
          <w:bCs/>
          <w:sz w:val="36"/>
          <w:szCs w:val="36"/>
          <w:rtl/>
          <w:lang w:bidi="fa-IR"/>
          <w:rPrChange w:id="27" w:author="ahura mzda" w:date="2024-02-21T12:39:00Z">
            <w:rPr>
              <w:sz w:val="36"/>
              <w:szCs w:val="36"/>
              <w:rtl/>
              <w:lang w:bidi="fa-IR"/>
            </w:rPr>
          </w:rPrChange>
        </w:rPr>
      </w:pPr>
      <w:r w:rsidRPr="00407D0A">
        <w:rPr>
          <w:rFonts w:hint="eastAsia"/>
          <w:b/>
          <w:bCs/>
          <w:sz w:val="36"/>
          <w:szCs w:val="36"/>
          <w:rtl/>
          <w:lang w:bidi="fa-IR"/>
          <w:rPrChange w:id="28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استاد</w:t>
      </w:r>
      <w:r w:rsidRPr="00407D0A">
        <w:rPr>
          <w:b/>
          <w:bCs/>
          <w:sz w:val="36"/>
          <w:szCs w:val="36"/>
          <w:rtl/>
          <w:lang w:bidi="fa-IR"/>
          <w:rPrChange w:id="29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30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درس</w:t>
      </w:r>
      <w:r w:rsidRPr="00407D0A">
        <w:rPr>
          <w:b/>
          <w:bCs/>
          <w:sz w:val="36"/>
          <w:szCs w:val="36"/>
          <w:rtl/>
          <w:lang w:bidi="fa-IR"/>
          <w:rPrChange w:id="31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: 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32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دکتر</w:t>
      </w:r>
      <w:r w:rsidRPr="00407D0A">
        <w:rPr>
          <w:b/>
          <w:bCs/>
          <w:sz w:val="36"/>
          <w:szCs w:val="36"/>
          <w:rtl/>
          <w:lang w:bidi="fa-IR"/>
          <w:rPrChange w:id="33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34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حاتم</w:t>
      </w:r>
      <w:r w:rsidRPr="00407D0A">
        <w:rPr>
          <w:b/>
          <w:bCs/>
          <w:sz w:val="36"/>
          <w:szCs w:val="36"/>
          <w:rtl/>
          <w:lang w:bidi="fa-IR"/>
          <w:rPrChange w:id="35" w:author="ahura mzda" w:date="2024-02-21T12:39:00Z">
            <w:rPr>
              <w:sz w:val="36"/>
              <w:szCs w:val="36"/>
              <w:rtl/>
              <w:lang w:bidi="fa-IR"/>
            </w:rPr>
          </w:rPrChange>
        </w:rPr>
        <w:t xml:space="preserve"> </w:t>
      </w:r>
      <w:r w:rsidRPr="00407D0A">
        <w:rPr>
          <w:rFonts w:hint="eastAsia"/>
          <w:b/>
          <w:bCs/>
          <w:sz w:val="36"/>
          <w:szCs w:val="36"/>
          <w:rtl/>
          <w:lang w:bidi="fa-IR"/>
          <w:rPrChange w:id="36" w:author="ahura mzda" w:date="2024-02-21T12:39:00Z">
            <w:rPr>
              <w:rFonts w:hint="eastAsia"/>
              <w:sz w:val="36"/>
              <w:szCs w:val="36"/>
              <w:rtl/>
              <w:lang w:bidi="fa-IR"/>
            </w:rPr>
          </w:rPrChange>
        </w:rPr>
        <w:t>عبدل</w:t>
      </w:r>
      <w:r w:rsidRPr="00407D0A">
        <w:rPr>
          <w:rFonts w:hint="cs"/>
          <w:b/>
          <w:bCs/>
          <w:sz w:val="36"/>
          <w:szCs w:val="36"/>
          <w:rtl/>
          <w:lang w:bidi="fa-IR"/>
          <w:rPrChange w:id="37" w:author="ahura mzda" w:date="2024-02-21T12:39:00Z">
            <w:rPr>
              <w:rFonts w:hint="cs"/>
              <w:sz w:val="36"/>
              <w:szCs w:val="36"/>
              <w:rtl/>
              <w:lang w:bidi="fa-IR"/>
            </w:rPr>
          </w:rPrChange>
        </w:rPr>
        <w:t>ی</w:t>
      </w:r>
    </w:p>
    <w:p w14:paraId="3D248EAC" w14:textId="59398FC0" w:rsidR="00907E80" w:rsidRDefault="00407D0A" w:rsidP="00907E80">
      <w:pPr>
        <w:jc w:val="right"/>
        <w:rPr>
          <w:sz w:val="36"/>
          <w:szCs w:val="36"/>
          <w:rtl/>
          <w:lang w:bidi="fa-IR"/>
        </w:rPr>
      </w:pPr>
      <w:ins w:id="38" w:author="ahura mzda" w:date="2024-02-21T12:39:00Z">
        <w:r>
          <w:rPr>
            <w:rFonts w:hint="cs"/>
            <w:sz w:val="36"/>
            <w:szCs w:val="36"/>
            <w:rtl/>
            <w:lang w:bidi="fa-IR"/>
          </w:rPr>
          <w:t xml:space="preserve">دانشجو : </w:t>
        </w:r>
      </w:ins>
      <w:r w:rsidR="00907E80">
        <w:rPr>
          <w:rFonts w:hint="cs"/>
          <w:sz w:val="36"/>
          <w:szCs w:val="36"/>
          <w:rtl/>
          <w:lang w:bidi="fa-IR"/>
        </w:rPr>
        <w:t>محمد امین شهابی</w:t>
      </w:r>
      <w:del w:id="39" w:author="ahura mzda" w:date="2024-02-21T12:39:00Z">
        <w:r w:rsidR="00907E80" w:rsidDel="00407D0A">
          <w:rPr>
            <w:rFonts w:hint="cs"/>
            <w:sz w:val="36"/>
            <w:szCs w:val="36"/>
            <w:rtl/>
            <w:lang w:bidi="fa-IR"/>
          </w:rPr>
          <w:delText xml:space="preserve"> </w:delText>
        </w:r>
      </w:del>
    </w:p>
    <w:p w14:paraId="3D4C9CCA" w14:textId="598CB921" w:rsidR="00907E80" w:rsidRDefault="00907E80" w:rsidP="00907E80">
      <w:pPr>
        <w:rPr>
          <w:sz w:val="36"/>
          <w:szCs w:val="36"/>
          <w:rtl/>
          <w:lang w:bidi="fa-IR"/>
        </w:rPr>
      </w:pPr>
    </w:p>
    <w:p w14:paraId="33EFEF33" w14:textId="08019482" w:rsidR="00907E80" w:rsidRDefault="00907E80" w:rsidP="00907E80">
      <w:pPr>
        <w:rPr>
          <w:sz w:val="28"/>
          <w:szCs w:val="28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            </w:t>
      </w:r>
      <w:r w:rsidRPr="00907E80">
        <w:rPr>
          <w:rFonts w:hint="cs"/>
          <w:sz w:val="28"/>
          <w:szCs w:val="28"/>
          <w:rtl/>
          <w:lang w:bidi="fa-IR"/>
        </w:rPr>
        <w:t>نیمسال اول 1402-1403</w:t>
      </w:r>
      <w:r w:rsidRPr="00907E80">
        <w:rPr>
          <w:sz w:val="28"/>
          <w:szCs w:val="28"/>
          <w:lang w:bidi="fa-IR"/>
        </w:rPr>
        <w:t xml:space="preserve"> </w:t>
      </w:r>
    </w:p>
    <w:p w14:paraId="680C5E0E" w14:textId="5DF31F4B" w:rsidR="00643EA0" w:rsidRDefault="00643EA0" w:rsidP="00643EA0">
      <w:pPr>
        <w:jc w:val="right"/>
        <w:rPr>
          <w:sz w:val="36"/>
          <w:szCs w:val="36"/>
          <w:rtl/>
          <w:lang w:bidi="fa-IR"/>
        </w:rPr>
      </w:pPr>
      <w:r w:rsidRPr="00A85061">
        <w:rPr>
          <w:rFonts w:hint="c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مقدمه</w:t>
      </w:r>
      <w:r w:rsidRPr="00A85061">
        <w:rPr>
          <w:rFonts w:hint="cs"/>
          <w:color w:val="000000" w:themeColor="text1"/>
          <w:sz w:val="36"/>
          <w:szCs w:val="36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:</w:t>
      </w:r>
    </w:p>
    <w:p w14:paraId="08BD5322" w14:textId="2BE83026" w:rsidR="006C5924" w:rsidRDefault="006C5924" w:rsidP="006C592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پروژه کا تلاش کردیم یک ماشین فروش خودکار بلیط برای مترو طراحی کنیم. در این پروژه از زبان </w:t>
      </w:r>
      <w:r>
        <w:rPr>
          <w:sz w:val="32"/>
          <w:szCs w:val="32"/>
          <w:lang w:bidi="fa-IR"/>
        </w:rPr>
        <w:t xml:space="preserve">VHDL </w:t>
      </w:r>
      <w:r>
        <w:rPr>
          <w:rFonts w:hint="cs"/>
          <w:sz w:val="32"/>
          <w:szCs w:val="32"/>
          <w:rtl/>
          <w:lang w:bidi="fa-IR"/>
        </w:rPr>
        <w:t xml:space="preserve"> استفاده کردیم.</w:t>
      </w:r>
    </w:p>
    <w:p w14:paraId="058BE2EC" w14:textId="77273A73" w:rsidR="006C5924" w:rsidRDefault="006C5924" w:rsidP="006C5924">
      <w:pPr>
        <w:bidi/>
        <w:rPr>
          <w:sz w:val="32"/>
          <w:szCs w:val="32"/>
          <w:rtl/>
          <w:lang w:bidi="fa-IR"/>
        </w:rPr>
      </w:pPr>
    </w:p>
    <w:p w14:paraId="36FA3E19" w14:textId="4DC45106" w:rsidR="00472586" w:rsidRDefault="00472586" w:rsidP="00472586">
      <w:pPr>
        <w:bidi/>
        <w:rPr>
          <w:sz w:val="48"/>
          <w:szCs w:val="48"/>
          <w:lang w:bidi="fa-IR"/>
        </w:rPr>
      </w:pPr>
      <w:r w:rsidRPr="00A85061">
        <w:rPr>
          <w:rFonts w:hint="cs"/>
          <w:b/>
          <w:bCs/>
          <w:sz w:val="48"/>
          <w:szCs w:val="48"/>
          <w:rtl/>
          <w:lang w:bidi="fa-IR"/>
        </w:rPr>
        <w:t>کتابخانه ها</w:t>
      </w:r>
      <w:r>
        <w:rPr>
          <w:rFonts w:hint="cs"/>
          <w:sz w:val="48"/>
          <w:szCs w:val="48"/>
          <w:rtl/>
          <w:lang w:bidi="fa-IR"/>
        </w:rPr>
        <w:t>:</w:t>
      </w:r>
    </w:p>
    <w:p w14:paraId="110E3923" w14:textId="42A44248" w:rsidR="00A85061" w:rsidRDefault="00A85061" w:rsidP="00A8506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b/>
          <w:bCs/>
          <w:color w:val="C00000"/>
          <w:sz w:val="32"/>
          <w:szCs w:val="32"/>
          <w:lang w:bidi="fa-IR"/>
        </w:rPr>
        <w:t xml:space="preserve">library </w:t>
      </w:r>
      <w:proofErr w:type="spellStart"/>
      <w:r w:rsidRPr="00A85061">
        <w:rPr>
          <w:b/>
          <w:bCs/>
          <w:color w:val="C00000"/>
          <w:sz w:val="32"/>
          <w:szCs w:val="32"/>
          <w:lang w:bidi="fa-IR"/>
        </w:rPr>
        <w:t>ieee</w:t>
      </w:r>
      <w:proofErr w:type="spellEnd"/>
      <w:r w:rsidRPr="00A85061">
        <w:rPr>
          <w:b/>
          <w:bCs/>
          <w:color w:val="C00000"/>
          <w:sz w:val="32"/>
          <w:szCs w:val="32"/>
          <w:lang w:bidi="fa-IR"/>
        </w:rPr>
        <w:t>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:</w:t>
      </w:r>
    </w:p>
    <w:p w14:paraId="328F8B44" w14:textId="32A51E33" w:rsidR="00A85061" w:rsidRDefault="00A85061" w:rsidP="00A8506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کتابخانه به طور کلی به ما اجازه </w:t>
      </w:r>
      <w:r w:rsidR="008642DD">
        <w:rPr>
          <w:rFonts w:hint="cs"/>
          <w:sz w:val="32"/>
          <w:szCs w:val="32"/>
          <w:rtl/>
          <w:lang w:bidi="fa-IR"/>
        </w:rPr>
        <w:t xml:space="preserve">و دسترسی به توابع و ویژگی های مشخصی که توسط </w:t>
      </w:r>
      <w:proofErr w:type="spellStart"/>
      <w:r w:rsidR="008642DD">
        <w:rPr>
          <w:sz w:val="32"/>
          <w:szCs w:val="32"/>
          <w:lang w:bidi="fa-IR"/>
        </w:rPr>
        <w:t>ieee</w:t>
      </w:r>
      <w:proofErr w:type="spellEnd"/>
      <w:r w:rsidR="008642DD">
        <w:rPr>
          <w:rFonts w:hint="cs"/>
          <w:sz w:val="32"/>
          <w:szCs w:val="32"/>
          <w:rtl/>
          <w:lang w:bidi="fa-IR"/>
        </w:rPr>
        <w:t xml:space="preserve"> مشخص میشود را میدهد.</w:t>
      </w:r>
    </w:p>
    <w:p w14:paraId="4692DB7F" w14:textId="6FE458E5" w:rsidR="008642DD" w:rsidRDefault="008642DD" w:rsidP="008642DD">
      <w:pPr>
        <w:tabs>
          <w:tab w:val="left" w:pos="2796"/>
        </w:tabs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26333384" w14:textId="77777777" w:rsidR="008642DD" w:rsidRPr="00A85061" w:rsidRDefault="008642DD" w:rsidP="008642DD">
      <w:pPr>
        <w:tabs>
          <w:tab w:val="left" w:pos="2796"/>
        </w:tabs>
        <w:bidi/>
        <w:rPr>
          <w:sz w:val="32"/>
          <w:szCs w:val="32"/>
          <w:rtl/>
          <w:lang w:bidi="fa-IR"/>
        </w:rPr>
      </w:pPr>
    </w:p>
    <w:p w14:paraId="7D75DDF2" w14:textId="09E06B9C" w:rsidR="00472586" w:rsidRPr="00A85061" w:rsidRDefault="00472586" w:rsidP="00472586">
      <w:pPr>
        <w:bidi/>
        <w:rPr>
          <w:color w:val="C00000"/>
          <w:sz w:val="32"/>
          <w:szCs w:val="32"/>
          <w:rtl/>
          <w:lang w:bidi="fa-IR"/>
        </w:rPr>
      </w:pPr>
      <w:r w:rsidRPr="00A85061"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>"</w:t>
      </w:r>
      <w:proofErr w:type="spellStart"/>
      <w:r w:rsidRPr="00A85061">
        <w:rPr>
          <w:b/>
          <w:bCs/>
          <w:color w:val="C00000"/>
          <w:sz w:val="32"/>
          <w:szCs w:val="32"/>
          <w:lang w:bidi="fa-IR"/>
        </w:rPr>
        <w:t>ieee.numeric_std.all</w:t>
      </w:r>
      <w:proofErr w:type="spellEnd"/>
      <w:r w:rsidRPr="00A85061">
        <w:rPr>
          <w:b/>
          <w:bCs/>
          <w:color w:val="C00000"/>
          <w:sz w:val="32"/>
          <w:szCs w:val="32"/>
          <w:lang w:bidi="fa-IR"/>
        </w:rPr>
        <w:t>’;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color w:val="C00000"/>
          <w:sz w:val="32"/>
          <w:szCs w:val="32"/>
          <w:lang w:bidi="fa-IR"/>
        </w:rPr>
        <w:t xml:space="preserve">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 w:rsidRPr="00A85061">
        <w:rPr>
          <w:rFonts w:hint="cs"/>
          <w:sz w:val="32"/>
          <w:szCs w:val="32"/>
          <w:rtl/>
          <w:lang w:bidi="fa-IR"/>
        </w:rPr>
        <w:t>:</w:t>
      </w:r>
    </w:p>
    <w:p w14:paraId="6E7D2208" w14:textId="02C27E38" w:rsidR="00472586" w:rsidRDefault="00472586" w:rsidP="004725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کتابخانه برای انجام محاسبات عددی اضافه شده تا بتوانیم عملیات های مختلف مانند جمع تفریق و مقایسه رو انجام بدیم.</w:t>
      </w:r>
    </w:p>
    <w:p w14:paraId="7A70D5A6" w14:textId="0AFB8369" w:rsidR="00472586" w:rsidRDefault="00472586" w:rsidP="00472586">
      <w:pPr>
        <w:bidi/>
        <w:rPr>
          <w:sz w:val="32"/>
          <w:szCs w:val="32"/>
          <w:rtl/>
          <w:lang w:bidi="fa-IR"/>
        </w:rPr>
      </w:pPr>
    </w:p>
    <w:p w14:paraId="6DED18AD" w14:textId="77777777" w:rsidR="008642DD" w:rsidRDefault="008642DD" w:rsidP="008642DD">
      <w:pPr>
        <w:bidi/>
        <w:rPr>
          <w:sz w:val="32"/>
          <w:szCs w:val="32"/>
          <w:rtl/>
          <w:lang w:bidi="fa-IR"/>
        </w:rPr>
      </w:pPr>
    </w:p>
    <w:p w14:paraId="71E9C1AD" w14:textId="69ADC7A7" w:rsidR="00472586" w:rsidRPr="00A85061" w:rsidRDefault="00472586" w:rsidP="00472586">
      <w:pPr>
        <w:bidi/>
        <w:rPr>
          <w:color w:val="C00000"/>
          <w:sz w:val="32"/>
          <w:szCs w:val="32"/>
          <w:rtl/>
          <w:lang w:bidi="fa-IR"/>
        </w:rPr>
      </w:pPr>
      <w:r w:rsidRPr="00A85061">
        <w:rPr>
          <w:rFonts w:hint="cs"/>
          <w:sz w:val="32"/>
          <w:szCs w:val="32"/>
          <w:rtl/>
          <w:lang w:bidi="fa-IR"/>
        </w:rPr>
        <w:t xml:space="preserve">کتابخانه 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>"</w:t>
      </w:r>
      <w:r w:rsidRPr="00A85061">
        <w:rPr>
          <w:b/>
          <w:bCs/>
          <w:color w:val="C00000"/>
          <w:sz w:val="32"/>
          <w:szCs w:val="32"/>
          <w:lang w:bidi="fa-IR"/>
        </w:rPr>
        <w:t>ieee.std_logic_1164.all’;</w:t>
      </w:r>
      <w:r w:rsidRPr="00A85061">
        <w:rPr>
          <w:rFonts w:hint="cs"/>
          <w:b/>
          <w:bCs/>
          <w:color w:val="C00000"/>
          <w:sz w:val="32"/>
          <w:szCs w:val="32"/>
          <w:rtl/>
          <w:lang w:bidi="fa-IR"/>
        </w:rPr>
        <w:t>"</w:t>
      </w:r>
      <w:r w:rsidRPr="00A85061">
        <w:rPr>
          <w:rFonts w:hint="cs"/>
          <w:color w:val="C00000"/>
          <w:sz w:val="32"/>
          <w:szCs w:val="32"/>
          <w:rtl/>
          <w:lang w:bidi="fa-IR"/>
        </w:rPr>
        <w:t xml:space="preserve"> </w:t>
      </w:r>
      <w:r w:rsidRPr="00A85061">
        <w:rPr>
          <w:rFonts w:hint="cs"/>
          <w:sz w:val="32"/>
          <w:szCs w:val="32"/>
          <w:rtl/>
          <w:lang w:bidi="fa-IR"/>
        </w:rPr>
        <w:t>:</w:t>
      </w:r>
    </w:p>
    <w:p w14:paraId="4AD12EBB" w14:textId="7FBE8247" w:rsidR="00472586" w:rsidRDefault="00A85061" w:rsidP="0047258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کتابخانه برای استفاده از داده های منطقی و تابع های مربوط به آنها استفاده شده است.</w:t>
      </w:r>
    </w:p>
    <w:p w14:paraId="35386445" w14:textId="4A98E4BD" w:rsidR="00472586" w:rsidRDefault="00472586" w:rsidP="00472586">
      <w:pPr>
        <w:bidi/>
        <w:rPr>
          <w:sz w:val="32"/>
          <w:szCs w:val="32"/>
          <w:rtl/>
          <w:lang w:bidi="fa-IR"/>
        </w:rPr>
      </w:pPr>
    </w:p>
    <w:p w14:paraId="668C05BE" w14:textId="5D30583F" w:rsidR="00A85061" w:rsidRDefault="00A85061" w:rsidP="00A85061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061">
        <w:rPr>
          <w:rFonts w:hint="cs"/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نتیجه: با استفاده از این دو کتابخانه در کد قادر به انجام عملیات های منطقی و عددی میشویم.</w:t>
      </w:r>
    </w:p>
    <w:p w14:paraId="22B6462D" w14:textId="45AEE54B" w:rsidR="008642DD" w:rsidRDefault="008642DD" w:rsidP="008642DD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F49E2" w14:textId="77777777" w:rsidR="008642DD" w:rsidRPr="00A85061" w:rsidRDefault="008642DD" w:rsidP="008642DD">
      <w:pPr>
        <w:bidi/>
        <w:ind w:firstLine="720"/>
        <w:rPr>
          <w:color w:val="00B0F0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E08E89" w14:textId="1D8100AB" w:rsidR="006C5924" w:rsidRPr="008642DD" w:rsidRDefault="00B0284B" w:rsidP="006C5924">
      <w:pPr>
        <w:bidi/>
        <w:rPr>
          <w:b/>
          <w:bCs/>
          <w:sz w:val="48"/>
          <w:szCs w:val="48"/>
          <w:rtl/>
          <w:lang w:bidi="fa-IR"/>
        </w:rPr>
      </w:pPr>
      <w:ins w:id="40" w:author="ahura mzda" w:date="2024-02-20T14:17:00Z">
        <w:r w:rsidRPr="00B0284B">
          <w:rPr>
            <w:rFonts w:cs="Arial"/>
            <w:noProof/>
            <w:sz w:val="32"/>
            <w:szCs w:val="32"/>
            <w:rtl/>
            <w:lang w:bidi="fa-IR"/>
          </w:rPr>
          <w:lastRenderedPageBreak/>
          <w:drawing>
            <wp:anchor distT="0" distB="0" distL="114300" distR="114300" simplePos="0" relativeHeight="251663360" behindDoc="0" locked="0" layoutInCell="1" allowOverlap="1" wp14:anchorId="7F3BF8E8" wp14:editId="1E0E1248">
              <wp:simplePos x="0" y="0"/>
              <wp:positionH relativeFrom="margin">
                <wp:posOffset>-297815</wp:posOffset>
              </wp:positionH>
              <wp:positionV relativeFrom="paragraph">
                <wp:posOffset>783590</wp:posOffset>
              </wp:positionV>
              <wp:extent cx="4497070" cy="1346200"/>
              <wp:effectExtent l="0" t="0" r="0" b="6350"/>
              <wp:wrapTopAndBottom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7070" cy="134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6C5924" w:rsidRPr="008642DD">
        <w:rPr>
          <w:b/>
          <w:bCs/>
          <w:sz w:val="48"/>
          <w:szCs w:val="48"/>
          <w:lang w:bidi="fa-IR"/>
        </w:rPr>
        <w:t>entity</w:t>
      </w:r>
    </w:p>
    <w:p w14:paraId="7EBCD26F" w14:textId="6031D29E" w:rsidR="008642DD" w:rsidRPr="00472586" w:rsidRDefault="008642DD" w:rsidP="008642DD">
      <w:pPr>
        <w:bidi/>
        <w:rPr>
          <w:sz w:val="48"/>
          <w:szCs w:val="48"/>
          <w:lang w:bidi="fa-IR"/>
        </w:rPr>
      </w:pPr>
    </w:p>
    <w:p w14:paraId="2B01A724" w14:textId="6E5A6927" w:rsidR="006C5924" w:rsidRDefault="00472586" w:rsidP="00472586">
      <w:pPr>
        <w:bidi/>
        <w:rPr>
          <w:sz w:val="32"/>
          <w:szCs w:val="32"/>
          <w:lang w:bidi="fa-IR"/>
        </w:rPr>
      </w:pPr>
      <w:del w:id="41" w:author="ahura mzda" w:date="2024-02-20T14:17:00Z">
        <w:r w:rsidRPr="006C5924" w:rsidDel="00B0284B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2336" behindDoc="0" locked="0" layoutInCell="1" allowOverlap="1" wp14:anchorId="2F7E7483" wp14:editId="138E0C62">
              <wp:simplePos x="0" y="0"/>
              <wp:positionH relativeFrom="margin">
                <wp:posOffset>-468187</wp:posOffset>
              </wp:positionH>
              <wp:positionV relativeFrom="paragraph">
                <wp:posOffset>843974</wp:posOffset>
              </wp:positionV>
              <wp:extent cx="3992880" cy="1459865"/>
              <wp:effectExtent l="0" t="0" r="7620" b="6985"/>
              <wp:wrapTopAndBottom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92880" cy="145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6C5924">
        <w:rPr>
          <w:rFonts w:hint="cs"/>
          <w:sz w:val="32"/>
          <w:szCs w:val="32"/>
          <w:rtl/>
          <w:lang w:bidi="fa-IR"/>
        </w:rPr>
        <w:t xml:space="preserve">در قسمت </w:t>
      </w:r>
      <w:r w:rsidR="006C5924">
        <w:rPr>
          <w:sz w:val="32"/>
          <w:szCs w:val="32"/>
          <w:lang w:bidi="fa-IR"/>
        </w:rPr>
        <w:t>entity</w:t>
      </w:r>
      <w:r w:rsidR="006C5924">
        <w:rPr>
          <w:rFonts w:hint="cs"/>
          <w:sz w:val="32"/>
          <w:szCs w:val="32"/>
          <w:rtl/>
          <w:lang w:bidi="fa-IR"/>
        </w:rPr>
        <w:t xml:space="preserve"> این برنامه</w:t>
      </w:r>
      <w:r>
        <w:rPr>
          <w:rFonts w:hint="cs"/>
          <w:sz w:val="32"/>
          <w:szCs w:val="32"/>
          <w:rtl/>
          <w:lang w:bidi="fa-IR"/>
        </w:rPr>
        <w:t xml:space="preserve"> ما یک ماژول به نام </w:t>
      </w:r>
      <w:r>
        <w:rPr>
          <w:sz w:val="32"/>
          <w:szCs w:val="32"/>
          <w:lang w:bidi="fa-IR"/>
        </w:rPr>
        <w:t>vending</w:t>
      </w:r>
      <w:r>
        <w:rPr>
          <w:rFonts w:hint="cs"/>
          <w:sz w:val="32"/>
          <w:szCs w:val="32"/>
          <w:rtl/>
          <w:lang w:bidi="fa-IR"/>
        </w:rPr>
        <w:t xml:space="preserve"> داریم که ورودی و خروجی های مختلف برنامه را تعیین میکنیم.</w:t>
      </w:r>
    </w:p>
    <w:p w14:paraId="2DBEF81B" w14:textId="73D3E5AD" w:rsidR="008642DD" w:rsidRDefault="008642DD" w:rsidP="008642DD">
      <w:pPr>
        <w:bidi/>
        <w:rPr>
          <w:sz w:val="32"/>
          <w:szCs w:val="32"/>
          <w:rtl/>
          <w:lang w:bidi="fa-IR"/>
        </w:rPr>
      </w:pPr>
    </w:p>
    <w:p w14:paraId="03717E8E" w14:textId="375C63AD" w:rsidR="008642DD" w:rsidRDefault="008642DD" w:rsidP="008642D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قسمت ما یک کلاک تعریف کردیم.</w:t>
      </w:r>
    </w:p>
    <w:p w14:paraId="7A8DFB1C" w14:textId="5F91E4A7" w:rsidR="008642DD" w:rsidRDefault="008642DD" w:rsidP="008642DD">
      <w:pPr>
        <w:bidi/>
        <w:rPr>
          <w:sz w:val="32"/>
          <w:szCs w:val="32"/>
          <w:rtl/>
          <w:lang w:bidi="fa-IR"/>
        </w:rPr>
      </w:pPr>
      <w:proofErr w:type="spellStart"/>
      <w:r w:rsidRPr="008642DD">
        <w:rPr>
          <w:b/>
          <w:bCs/>
          <w:sz w:val="32"/>
          <w:szCs w:val="32"/>
          <w:lang w:bidi="fa-IR"/>
        </w:rPr>
        <w:t>Coin_</w:t>
      </w:r>
      <w:proofErr w:type="gramStart"/>
      <w:r w:rsidRPr="008642DD">
        <w:rPr>
          <w:b/>
          <w:bCs/>
          <w:sz w:val="32"/>
          <w:szCs w:val="32"/>
          <w:lang w:bidi="fa-IR"/>
        </w:rPr>
        <w:t>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</w:p>
    <w:p w14:paraId="0A860D8E" w14:textId="7CC03A4A" w:rsidR="008642DD" w:rsidRDefault="008642DD" w:rsidP="008642DD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وظیفه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گرفتن ورودی یا همان سکه است که یک وکتور در بازه 0 تا 1 است و تشخیص سکه ورودی بر عهده آن است به طوری که از 01 ورودیه </w:t>
      </w:r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باشد به معنیه سکه 500 تومانی و اگر 10 ورودیه </w:t>
      </w:r>
      <w:proofErr w:type="spellStart"/>
      <w:r>
        <w:rPr>
          <w:sz w:val="32"/>
          <w:szCs w:val="32"/>
          <w:lang w:bidi="fa-IR"/>
        </w:rPr>
        <w:t>Coin_in</w:t>
      </w:r>
      <w:proofErr w:type="spellEnd"/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باشد به معنی سکه هزار تومانی است.</w:t>
      </w:r>
    </w:p>
    <w:p w14:paraId="75893033" w14:textId="77777777" w:rsidR="00D172F2" w:rsidRDefault="00D172F2" w:rsidP="00D172F2">
      <w:pPr>
        <w:bidi/>
        <w:ind w:firstLine="720"/>
        <w:rPr>
          <w:sz w:val="32"/>
          <w:szCs w:val="32"/>
          <w:rtl/>
          <w:lang w:bidi="fa-IR"/>
        </w:rPr>
      </w:pPr>
    </w:p>
    <w:p w14:paraId="7B5FC0EF" w14:textId="0798E5A8" w:rsidR="008642DD" w:rsidRDefault="008642DD" w:rsidP="008642DD">
      <w:pPr>
        <w:bidi/>
        <w:rPr>
          <w:sz w:val="32"/>
          <w:szCs w:val="32"/>
          <w:rtl/>
          <w:lang w:bidi="fa-IR"/>
        </w:rPr>
      </w:pPr>
      <w:proofErr w:type="gramStart"/>
      <w:r w:rsidRPr="008642DD">
        <w:rPr>
          <w:b/>
          <w:bCs/>
          <w:sz w:val="32"/>
          <w:szCs w:val="32"/>
          <w:lang w:bidi="fa-IR"/>
        </w:rPr>
        <w:t>t</w:t>
      </w:r>
      <w:ins w:id="42" w:author="ahura mzda" w:date="2024-02-20T14:02:00Z">
        <w:r w:rsidRPr="008642DD">
          <w:rPr>
            <w:b/>
            <w:bCs/>
            <w:sz w:val="32"/>
            <w:szCs w:val="32"/>
            <w:lang w:bidi="fa-IR"/>
          </w:rPr>
          <w:t>icket</w:t>
        </w:r>
      </w:ins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hint="cs"/>
          <w:sz w:val="32"/>
          <w:szCs w:val="32"/>
          <w:rtl/>
          <w:lang w:bidi="fa-IR"/>
        </w:rPr>
        <w:t xml:space="preserve"> </w:t>
      </w:r>
      <w:ins w:id="43" w:author="ahura mzda" w:date="2024-02-20T14:02:00Z">
        <w:r>
          <w:rPr>
            <w:sz w:val="32"/>
            <w:szCs w:val="32"/>
            <w:lang w:bidi="fa-IR"/>
          </w:rPr>
          <w:t xml:space="preserve"> </w:t>
        </w:r>
      </w:ins>
    </w:p>
    <w:p w14:paraId="0FAF0958" w14:textId="61ACBEB9" w:rsidR="008642DD" w:rsidRDefault="00D172F2" w:rsidP="008642DD">
      <w:pPr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  <w:r>
        <w:rPr>
          <w:rFonts w:hint="cs"/>
          <w:sz w:val="32"/>
          <w:szCs w:val="32"/>
          <w:rtl/>
          <w:lang w:bidi="fa-IR"/>
        </w:rPr>
        <w:t>وضیفه این متغیر گرفتن نوع بلیط درخواستی از کاربر است که به ازای 00 بلیط 500 تومانی یکبار مصرف و 01 برای بلیط 1500 تومانی و 10 برای بلیط 4000 تومانی.11 هم</w:t>
      </w:r>
      <w:r>
        <w:rPr>
          <w:sz w:val="32"/>
          <w:szCs w:val="32"/>
          <w:lang w:bidi="fa-IR"/>
        </w:rPr>
        <w:t xml:space="preserve"> don’t care </w:t>
      </w:r>
      <w:r>
        <w:rPr>
          <w:rFonts w:hint="cs"/>
          <w:sz w:val="32"/>
          <w:szCs w:val="32"/>
          <w:rtl/>
          <w:lang w:bidi="fa-IR"/>
        </w:rPr>
        <w:t xml:space="preserve"> است. </w:t>
      </w:r>
    </w:p>
    <w:p w14:paraId="3B1DB718" w14:textId="6A5794EB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3CF8DFDA" w14:textId="32B077ED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36F58EBF" w14:textId="05721274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043A902F" w14:textId="77777777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424F7174" w14:textId="48B88874" w:rsidR="00D172F2" w:rsidRPr="00D172F2" w:rsidRDefault="00D172F2" w:rsidP="00D172F2">
      <w:pPr>
        <w:bidi/>
        <w:rPr>
          <w:b/>
          <w:bCs/>
          <w:sz w:val="32"/>
          <w:szCs w:val="32"/>
          <w:rtl/>
          <w:lang w:bidi="fa-IR"/>
        </w:rPr>
      </w:pPr>
      <w:proofErr w:type="gramStart"/>
      <w:r w:rsidRPr="00D172F2">
        <w:rPr>
          <w:b/>
          <w:bCs/>
          <w:sz w:val="32"/>
          <w:szCs w:val="32"/>
          <w:lang w:bidi="fa-IR"/>
        </w:rPr>
        <w:t>Submit</w:t>
      </w:r>
      <w:r>
        <w:rPr>
          <w:rFonts w:hint="cs"/>
          <w:sz w:val="32"/>
          <w:szCs w:val="32"/>
          <w:rtl/>
          <w:lang w:bidi="fa-IR"/>
        </w:rPr>
        <w:t xml:space="preserve"> :</w:t>
      </w:r>
      <w:proofErr w:type="gramEnd"/>
    </w:p>
    <w:p w14:paraId="02D48999" w14:textId="55BA1CB6" w:rsidR="00D172F2" w:rsidRDefault="00D172F2">
      <w:pPr>
        <w:bidi/>
        <w:ind w:firstLine="720"/>
        <w:rPr>
          <w:sz w:val="32"/>
          <w:szCs w:val="32"/>
          <w:rtl/>
          <w:lang w:bidi="fa-IR"/>
        </w:rPr>
        <w:pPrChange w:id="44" w:author="ahura mzda" w:date="2024-02-20T14:15:00Z">
          <w:pPr>
            <w:bidi/>
          </w:pPr>
        </w:pPrChange>
      </w:pPr>
      <w:r>
        <w:rPr>
          <w:rFonts w:hint="cs"/>
          <w:sz w:val="32"/>
          <w:szCs w:val="32"/>
          <w:rtl/>
          <w:lang w:bidi="fa-IR"/>
        </w:rPr>
        <w:t>این کلید به جای دکمه پایان برنامه استفاده میشود و زمانی که 1 باشه برنامه پایان میابد و تا زمانی که 0 باشه برنامه اجرا میشه.</w:t>
      </w:r>
    </w:p>
    <w:p w14:paraId="5FEC5073" w14:textId="07D73FEC" w:rsidR="00D172F2" w:rsidRDefault="00D172F2" w:rsidP="00D172F2">
      <w:pPr>
        <w:bidi/>
        <w:rPr>
          <w:sz w:val="32"/>
          <w:szCs w:val="32"/>
          <w:rtl/>
          <w:lang w:bidi="fa-IR"/>
        </w:rPr>
      </w:pPr>
    </w:p>
    <w:p w14:paraId="67BBE2AD" w14:textId="3DA72C79" w:rsidR="00D172F2" w:rsidRDefault="00D172F2" w:rsidP="00D172F2">
      <w:pPr>
        <w:bidi/>
        <w:rPr>
          <w:sz w:val="32"/>
          <w:szCs w:val="32"/>
          <w:rtl/>
          <w:lang w:bidi="fa-IR"/>
        </w:rPr>
      </w:pPr>
      <w:proofErr w:type="spellStart"/>
      <w:proofErr w:type="gramStart"/>
      <w:r w:rsidRPr="00D172F2">
        <w:rPr>
          <w:b/>
          <w:bCs/>
          <w:sz w:val="32"/>
          <w:szCs w:val="32"/>
          <w:lang w:bidi="fa-IR"/>
        </w:rPr>
        <w:t>T”number</w:t>
      </w:r>
      <w:proofErr w:type="spellEnd"/>
      <w:proofErr w:type="gramEnd"/>
      <w:r w:rsidRPr="00D172F2">
        <w:rPr>
          <w:b/>
          <w:bCs/>
          <w:sz w:val="32"/>
          <w:szCs w:val="32"/>
          <w:lang w:bidi="fa-IR"/>
        </w:rPr>
        <w:t>”</w:t>
      </w:r>
      <w:r>
        <w:rPr>
          <w:rFonts w:hint="cs"/>
          <w:sz w:val="32"/>
          <w:szCs w:val="32"/>
          <w:rtl/>
          <w:lang w:bidi="fa-IR"/>
        </w:rPr>
        <w:t xml:space="preserve">  : </w:t>
      </w:r>
    </w:p>
    <w:p w14:paraId="66CB78C4" w14:textId="77777777" w:rsidR="00D172F2" w:rsidRDefault="00D172F2">
      <w:pPr>
        <w:bidi/>
        <w:ind w:firstLine="720"/>
        <w:rPr>
          <w:ins w:id="45" w:author="ahura mzda" w:date="2024-02-20T14:12:00Z"/>
          <w:sz w:val="32"/>
          <w:szCs w:val="32"/>
          <w:lang w:bidi="fa-IR"/>
        </w:rPr>
        <w:pPrChange w:id="46" w:author="ahura mzda" w:date="2024-02-20T14:15:00Z">
          <w:pPr>
            <w:bidi/>
          </w:pPr>
        </w:pPrChange>
      </w:pPr>
      <w:r>
        <w:rPr>
          <w:rFonts w:hint="cs"/>
          <w:sz w:val="32"/>
          <w:szCs w:val="32"/>
          <w:rtl/>
          <w:lang w:bidi="fa-IR"/>
        </w:rPr>
        <w:t xml:space="preserve">این متغیر برای خروجی گرفتن تعریف شده و زمانی که هرکدام از متغیرهای </w:t>
      </w:r>
      <w:ins w:id="47" w:author="ahura mzda" w:date="2024-02-20T14:11:00Z">
        <w:r>
          <w:rPr>
            <w:sz w:val="32"/>
            <w:szCs w:val="32"/>
            <w:lang w:bidi="fa-IR"/>
          </w:rPr>
          <w:t xml:space="preserve"> </w:t>
        </w:r>
      </w:ins>
    </w:p>
    <w:p w14:paraId="082D8534" w14:textId="4731F1BA" w:rsidR="00D172F2" w:rsidRDefault="00D172F2" w:rsidP="00D172F2">
      <w:pPr>
        <w:bidi/>
        <w:rPr>
          <w:ins w:id="48" w:author="ahura mzda" w:date="2024-02-20T14:14:00Z"/>
          <w:sz w:val="32"/>
          <w:szCs w:val="32"/>
          <w:rtl/>
          <w:lang w:bidi="fa-IR"/>
        </w:rPr>
      </w:pPr>
      <w:proofErr w:type="gramStart"/>
      <w:ins w:id="49" w:author="ahura mzda" w:date="2024-02-20T14:13:00Z">
        <w:r>
          <w:rPr>
            <w:sz w:val="32"/>
            <w:szCs w:val="32"/>
            <w:lang w:bidi="fa-IR"/>
          </w:rPr>
          <w:t>,T</w:t>
        </w:r>
        <w:proofErr w:type="gramEnd"/>
        <w:r>
          <w:rPr>
            <w:sz w:val="32"/>
            <w:szCs w:val="32"/>
            <w:lang w:bidi="fa-IR"/>
          </w:rPr>
          <w:t>4</w:t>
        </w:r>
      </w:ins>
      <w:ins w:id="50" w:author="ahura mzda" w:date="2024-02-20T14:12:00Z">
        <w:r>
          <w:rPr>
            <w:sz w:val="32"/>
            <w:szCs w:val="32"/>
            <w:lang w:bidi="fa-IR"/>
          </w:rPr>
          <w:t>(ticket 4000$)</w:t>
        </w:r>
      </w:ins>
      <w:ins w:id="51" w:author="ahura mzda" w:date="2024-02-20T14:11:00Z">
        <w:r>
          <w:rPr>
            <w:sz w:val="32"/>
            <w:szCs w:val="32"/>
            <w:lang w:bidi="fa-IR"/>
          </w:rPr>
          <w:t>,T15(</w:t>
        </w:r>
      </w:ins>
      <w:ins w:id="52" w:author="ahura mzda" w:date="2024-02-20T14:12:00Z">
        <w:r>
          <w:rPr>
            <w:sz w:val="32"/>
            <w:szCs w:val="32"/>
            <w:lang w:bidi="fa-IR"/>
          </w:rPr>
          <w:t>ticket 1500$</w:t>
        </w:r>
      </w:ins>
      <w:ins w:id="53" w:author="ahura mzda" w:date="2024-02-20T14:11:00Z">
        <w:r>
          <w:rPr>
            <w:sz w:val="32"/>
            <w:szCs w:val="32"/>
            <w:lang w:bidi="fa-IR"/>
          </w:rPr>
          <w:t>),T5(</w:t>
        </w:r>
      </w:ins>
      <w:ins w:id="54" w:author="ahura mzda" w:date="2024-02-20T14:12:00Z">
        <w:r>
          <w:rPr>
            <w:sz w:val="32"/>
            <w:szCs w:val="32"/>
            <w:lang w:bidi="fa-IR"/>
          </w:rPr>
          <w:t>ticket 500$</w:t>
        </w:r>
      </w:ins>
      <w:ins w:id="55" w:author="ahura mzda" w:date="2024-02-20T14:11:00Z">
        <w:r>
          <w:rPr>
            <w:sz w:val="32"/>
            <w:szCs w:val="32"/>
            <w:lang w:bidi="fa-IR"/>
          </w:rPr>
          <w:t>)</w:t>
        </w:r>
      </w:ins>
      <w:ins w:id="56" w:author="ahura mzda" w:date="2024-02-20T14:14:00Z">
        <w:r>
          <w:rPr>
            <w:rFonts w:hint="cs"/>
            <w:sz w:val="32"/>
            <w:szCs w:val="32"/>
            <w:rtl/>
            <w:lang w:bidi="fa-IR"/>
          </w:rPr>
          <w:t xml:space="preserve">درخواست داده شود و موجودی کافی باشد </w:t>
        </w:r>
        <w:r w:rsidR="00B0284B">
          <w:rPr>
            <w:rFonts w:hint="cs"/>
            <w:sz w:val="32"/>
            <w:szCs w:val="32"/>
            <w:rtl/>
            <w:lang w:bidi="fa-IR"/>
          </w:rPr>
          <w:t>خروجی آنها یک میشود.</w:t>
        </w:r>
      </w:ins>
    </w:p>
    <w:p w14:paraId="62133E51" w14:textId="332272CA" w:rsidR="00B0284B" w:rsidRDefault="00B0284B" w:rsidP="00B0284B">
      <w:pPr>
        <w:bidi/>
        <w:rPr>
          <w:ins w:id="57" w:author="ahura mzda" w:date="2024-02-20T14:14:00Z"/>
          <w:sz w:val="32"/>
          <w:szCs w:val="32"/>
          <w:rtl/>
          <w:lang w:bidi="fa-IR"/>
        </w:rPr>
      </w:pPr>
    </w:p>
    <w:p w14:paraId="6D0B2AA5" w14:textId="1E9CDEF5" w:rsidR="000C6620" w:rsidRDefault="00B0284B" w:rsidP="000C6620">
      <w:pPr>
        <w:bidi/>
        <w:rPr>
          <w:ins w:id="58" w:author="ahura mzda" w:date="2024-02-20T14:31:00Z"/>
          <w:sz w:val="32"/>
          <w:szCs w:val="32"/>
          <w:rtl/>
          <w:lang w:bidi="fa-IR"/>
        </w:rPr>
      </w:pPr>
      <w:proofErr w:type="gramStart"/>
      <w:ins w:id="59" w:author="ahura mzda" w:date="2024-02-20T14:18:00Z">
        <w:r>
          <w:rPr>
            <w:b/>
            <w:bCs/>
            <w:sz w:val="32"/>
            <w:szCs w:val="32"/>
            <w:lang w:bidi="fa-IR"/>
          </w:rPr>
          <w:t xml:space="preserve">Value </w:t>
        </w:r>
        <w:r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</w:ins>
      <w:ins w:id="60" w:author="ahura mzda" w:date="2024-02-20T14:30:00Z">
        <w:r w:rsidR="000C6620">
          <w:rPr>
            <w:rFonts w:hint="cs"/>
            <w:sz w:val="32"/>
            <w:szCs w:val="32"/>
            <w:rtl/>
            <w:lang w:bidi="fa-IR"/>
          </w:rPr>
          <w:t>:</w:t>
        </w:r>
      </w:ins>
      <w:proofErr w:type="gramEnd"/>
    </w:p>
    <w:p w14:paraId="620E84EF" w14:textId="77777777" w:rsidR="000C6620" w:rsidRDefault="000C6620">
      <w:pPr>
        <w:bidi/>
        <w:ind w:firstLine="720"/>
        <w:rPr>
          <w:ins w:id="61" w:author="ahura mzda" w:date="2024-02-20T14:32:00Z"/>
          <w:sz w:val="32"/>
          <w:szCs w:val="32"/>
          <w:rtl/>
          <w:lang w:bidi="fa-IR"/>
        </w:rPr>
        <w:pPrChange w:id="62" w:author="ahura mzda" w:date="2024-02-20T14:32:00Z">
          <w:pPr>
            <w:bidi/>
          </w:pPr>
        </w:pPrChange>
      </w:pPr>
      <w:ins w:id="63" w:author="ahura mzda" w:date="2024-02-20T14:31:00Z">
        <w:r>
          <w:rPr>
            <w:rFonts w:hint="cs"/>
            <w:sz w:val="32"/>
            <w:szCs w:val="32"/>
            <w:rtl/>
            <w:lang w:bidi="fa-IR"/>
          </w:rPr>
          <w:t>این یک متغیر از نوع</w:t>
        </w:r>
        <w:r>
          <w:rPr>
            <w:sz w:val="32"/>
            <w:szCs w:val="32"/>
            <w:lang w:bidi="fa-IR"/>
          </w:rPr>
          <w:t xml:space="preserve"> integer </w:t>
        </w:r>
        <w:r>
          <w:rPr>
            <w:rFonts w:hint="cs"/>
            <w:sz w:val="32"/>
            <w:szCs w:val="32"/>
            <w:rtl/>
            <w:lang w:bidi="fa-IR"/>
          </w:rPr>
          <w:t>است که وظیه نگهداریه موجودیه کاربر را دارد.</w:t>
        </w:r>
      </w:ins>
      <w:ins w:id="64" w:author="ahura mzda" w:date="2024-02-20T14:32:00Z">
        <w:r>
          <w:rPr>
            <w:rFonts w:hint="cs"/>
            <w:sz w:val="32"/>
            <w:szCs w:val="32"/>
            <w:rtl/>
            <w:lang w:bidi="fa-IR"/>
          </w:rPr>
          <w:t>موجودیه کاربر در بازه 0 تا 100000 تومان است و بیشتر از آن قبول نمیکند.</w:t>
        </w:r>
      </w:ins>
    </w:p>
    <w:p w14:paraId="03221B93" w14:textId="0D0709C5" w:rsidR="000C6620" w:rsidRPr="000C6620" w:rsidRDefault="000C6620" w:rsidP="000C6620">
      <w:pPr>
        <w:bidi/>
        <w:rPr>
          <w:sz w:val="32"/>
          <w:szCs w:val="32"/>
          <w:lang w:bidi="fa-IR"/>
        </w:rPr>
      </w:pPr>
      <w:ins w:id="65" w:author="ahura mzda" w:date="2024-02-20T14:31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67FA3242" w14:textId="051064E1" w:rsidR="000C6620" w:rsidRDefault="008642DD" w:rsidP="000C6620">
      <w:pPr>
        <w:bidi/>
        <w:rPr>
          <w:ins w:id="66" w:author="ahura mzda" w:date="2024-02-20T14:33:00Z"/>
          <w:b/>
          <w:bCs/>
          <w:sz w:val="48"/>
          <w:szCs w:val="48"/>
          <w:rtl/>
          <w:lang w:bidi="fa-IR"/>
        </w:rPr>
      </w:pPr>
      <w:del w:id="67" w:author="ahura mzda" w:date="2024-02-20T14:33:00Z">
        <w:r w:rsidRPr="000C6620" w:rsidDel="000C6620">
          <w:rPr>
            <w:b/>
            <w:bCs/>
            <w:sz w:val="48"/>
            <w:szCs w:val="48"/>
            <w:lang w:bidi="fa-IR"/>
            <w:rPrChange w:id="68" w:author="ahura mzda" w:date="2024-02-20T14:33:00Z">
              <w:rPr>
                <w:sz w:val="48"/>
                <w:szCs w:val="48"/>
                <w:lang w:bidi="fa-IR"/>
              </w:rPr>
            </w:rPrChange>
          </w:rPr>
          <w:delText>architectuer</w:delText>
        </w:r>
      </w:del>
      <w:ins w:id="69" w:author="ahura mzda" w:date="2024-02-20T14:33:00Z">
        <w:r w:rsidR="000C6620">
          <w:rPr>
            <w:b/>
            <w:bCs/>
            <w:sz w:val="48"/>
            <w:szCs w:val="48"/>
            <w:lang w:bidi="fa-IR"/>
          </w:rPr>
          <w:t>architecture</w:t>
        </w:r>
      </w:ins>
    </w:p>
    <w:p w14:paraId="6FE7D2AB" w14:textId="415EB479" w:rsidR="00EA40DB" w:rsidRDefault="000C6620" w:rsidP="00EA40DB">
      <w:pPr>
        <w:bidi/>
        <w:rPr>
          <w:ins w:id="70" w:author="ahura mzda" w:date="2024-02-20T14:35:00Z"/>
          <w:sz w:val="32"/>
          <w:szCs w:val="32"/>
          <w:rtl/>
          <w:lang w:bidi="fa-IR"/>
        </w:rPr>
      </w:pPr>
      <w:ins w:id="71" w:author="ahura mzda" w:date="2024-02-20T14:34:00Z">
        <w:r w:rsidRPr="00EA40DB">
          <w:rPr>
            <w:b/>
            <w:bCs/>
            <w:sz w:val="32"/>
            <w:szCs w:val="32"/>
            <w:lang w:bidi="fa-IR"/>
            <w:rPrChange w:id="72" w:author="ahura mzda" w:date="2024-02-20T14:35:00Z">
              <w:rPr>
                <w:sz w:val="48"/>
                <w:szCs w:val="48"/>
                <w:lang w:bidi="fa-IR"/>
              </w:rPr>
            </w:rPrChange>
          </w:rPr>
          <w:t xml:space="preserve"> signal </w:t>
        </w:r>
        <w:proofErr w:type="gramStart"/>
        <w:r w:rsidRPr="00EA40DB">
          <w:rPr>
            <w:b/>
            <w:bCs/>
            <w:sz w:val="32"/>
            <w:szCs w:val="32"/>
            <w:lang w:bidi="fa-IR"/>
            <w:rPrChange w:id="73" w:author="ahura mzda" w:date="2024-02-20T14:35:00Z">
              <w:rPr>
                <w:sz w:val="48"/>
                <w:szCs w:val="48"/>
                <w:lang w:bidi="fa-IR"/>
              </w:rPr>
            </w:rPrChange>
          </w:rPr>
          <w:t>tem</w:t>
        </w:r>
      </w:ins>
      <w:ins w:id="74" w:author="ahura mzda" w:date="2024-02-20T14:35:00Z">
        <w:r w:rsidR="00EA40DB">
          <w:rPr>
            <w:b/>
            <w:bCs/>
            <w:sz w:val="32"/>
            <w:szCs w:val="32"/>
            <w:lang w:bidi="fa-IR"/>
          </w:rPr>
          <w:t>p</w:t>
        </w:r>
        <w:r w:rsidR="00EA40DB"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  <w:r w:rsidR="00EA40DB">
          <w:rPr>
            <w:rFonts w:hint="cs"/>
            <w:sz w:val="32"/>
            <w:szCs w:val="32"/>
            <w:rtl/>
            <w:lang w:bidi="fa-IR"/>
          </w:rPr>
          <w:t>:</w:t>
        </w:r>
        <w:proofErr w:type="gramEnd"/>
      </w:ins>
    </w:p>
    <w:p w14:paraId="11A12504" w14:textId="605E5E81" w:rsidR="00EA40DB" w:rsidRDefault="00EA40DB" w:rsidP="00EA40DB">
      <w:pPr>
        <w:bidi/>
        <w:ind w:firstLine="720"/>
        <w:rPr>
          <w:ins w:id="75" w:author="ahura mzda" w:date="2024-02-20T14:38:00Z"/>
          <w:sz w:val="32"/>
          <w:szCs w:val="32"/>
          <w:rtl/>
          <w:lang w:bidi="fa-IR"/>
        </w:rPr>
      </w:pPr>
      <w:ins w:id="76" w:author="ahura mzda" w:date="2024-02-20T14:36:00Z">
        <w:r>
          <w:rPr>
            <w:rFonts w:hint="cs"/>
            <w:sz w:val="32"/>
            <w:szCs w:val="32"/>
            <w:rtl/>
            <w:lang w:bidi="fa-IR"/>
          </w:rPr>
          <w:t xml:space="preserve">این سیگنال رو هم به عنوان موجودیه فعلی در نظر میگیریم و از نوع </w:t>
        </w:r>
        <w:r>
          <w:rPr>
            <w:sz w:val="32"/>
            <w:szCs w:val="32"/>
            <w:lang w:bidi="fa-IR"/>
          </w:rPr>
          <w:t xml:space="preserve">integer </w:t>
        </w:r>
      </w:ins>
      <w:ins w:id="77" w:author="ahura mzda" w:date="2024-02-20T14:37:00Z">
        <w:r>
          <w:rPr>
            <w:rFonts w:hint="cs"/>
            <w:sz w:val="32"/>
            <w:szCs w:val="32"/>
            <w:rtl/>
            <w:lang w:bidi="fa-IR"/>
          </w:rPr>
          <w:t xml:space="preserve"> است و در بازه 0 تا 100000 هم بازه آن است</w:t>
        </w:r>
      </w:ins>
      <w:ins w:id="78" w:author="ahura mzda" w:date="2024-02-20T14:38:00Z">
        <w:r>
          <w:rPr>
            <w:rFonts w:hint="cs"/>
            <w:sz w:val="32"/>
            <w:szCs w:val="32"/>
            <w:rtl/>
            <w:lang w:bidi="fa-IR"/>
          </w:rPr>
          <w:t>.</w:t>
        </w:r>
      </w:ins>
    </w:p>
    <w:p w14:paraId="1F5C5A19" w14:textId="61121BA0" w:rsidR="00EA40DB" w:rsidRDefault="00EA40DB" w:rsidP="00EA40DB">
      <w:pPr>
        <w:bidi/>
        <w:ind w:firstLine="720"/>
        <w:rPr>
          <w:ins w:id="79" w:author="ahura mzda" w:date="2024-02-20T14:38:00Z"/>
          <w:sz w:val="32"/>
          <w:szCs w:val="32"/>
          <w:rtl/>
          <w:lang w:bidi="fa-IR"/>
        </w:rPr>
      </w:pPr>
    </w:p>
    <w:p w14:paraId="0EBAB2DA" w14:textId="50FFA15C" w:rsidR="00E11D1A" w:rsidRDefault="00E11D1A" w:rsidP="00EA40DB">
      <w:pPr>
        <w:bidi/>
        <w:ind w:firstLine="720"/>
        <w:rPr>
          <w:ins w:id="80" w:author="ahura mzda" w:date="2024-02-20T14:47:00Z"/>
          <w:sz w:val="32"/>
          <w:szCs w:val="32"/>
          <w:rtl/>
          <w:lang w:bidi="fa-IR"/>
        </w:rPr>
      </w:pPr>
    </w:p>
    <w:p w14:paraId="79DE28F3" w14:textId="77777777" w:rsidR="00E11D1A" w:rsidRDefault="00E11D1A">
      <w:pPr>
        <w:rPr>
          <w:ins w:id="81" w:author="ahura mzda" w:date="2024-02-20T14:47:00Z"/>
          <w:sz w:val="32"/>
          <w:szCs w:val="32"/>
          <w:rtl/>
          <w:lang w:bidi="fa-IR"/>
        </w:rPr>
      </w:pPr>
      <w:ins w:id="82" w:author="ahura mzda" w:date="2024-02-20T14:47:00Z">
        <w:r>
          <w:rPr>
            <w:sz w:val="32"/>
            <w:szCs w:val="32"/>
            <w:rtl/>
            <w:lang w:bidi="fa-IR"/>
          </w:rPr>
          <w:br w:type="page"/>
        </w:r>
      </w:ins>
    </w:p>
    <w:p w14:paraId="772E9463" w14:textId="2918A0CD" w:rsidR="00EA40DB" w:rsidRDefault="00EA40DB" w:rsidP="00EA40DB">
      <w:pPr>
        <w:bidi/>
        <w:ind w:firstLine="720"/>
        <w:rPr>
          <w:ins w:id="83" w:author="ahura mzda" w:date="2024-02-20T14:47:00Z"/>
          <w:sz w:val="32"/>
          <w:szCs w:val="32"/>
          <w:rtl/>
          <w:lang w:bidi="fa-IR"/>
        </w:rPr>
      </w:pPr>
    </w:p>
    <w:p w14:paraId="41ED12A3" w14:textId="3D0FDEA8" w:rsidR="00E11D1A" w:rsidRDefault="00E11D1A" w:rsidP="00E11D1A">
      <w:pPr>
        <w:bidi/>
        <w:rPr>
          <w:ins w:id="84" w:author="ahura mzda" w:date="2024-02-20T14:48:00Z"/>
          <w:sz w:val="32"/>
          <w:szCs w:val="32"/>
          <w:lang w:bidi="fa-IR"/>
        </w:rPr>
      </w:pPr>
    </w:p>
    <w:p w14:paraId="61BCAF0D" w14:textId="77777777" w:rsidR="00E11D1A" w:rsidRDefault="00E11D1A" w:rsidP="00E11D1A">
      <w:pPr>
        <w:bidi/>
        <w:rPr>
          <w:ins w:id="85" w:author="ahura mzda" w:date="2024-02-20T14:51:00Z"/>
          <w:sz w:val="32"/>
          <w:szCs w:val="32"/>
          <w:rtl/>
          <w:lang w:bidi="fa-IR"/>
        </w:rPr>
      </w:pPr>
      <w:ins w:id="86" w:author="ahura mzda" w:date="2024-02-20T14:48:00Z">
        <w:r w:rsidRPr="00E11D1A">
          <w:rPr>
            <w:b/>
            <w:bCs/>
            <w:sz w:val="48"/>
            <w:szCs w:val="48"/>
            <w:lang w:bidi="fa-IR"/>
            <w:rPrChange w:id="87" w:author="ahura mzda" w:date="2024-02-20T14:49:00Z">
              <w:rPr>
                <w:sz w:val="32"/>
                <w:szCs w:val="32"/>
                <w:lang w:bidi="fa-IR"/>
              </w:rPr>
            </w:rPrChange>
          </w:rPr>
          <w:t>Process</w:t>
        </w:r>
      </w:ins>
      <w:ins w:id="88" w:author="ahura mzda" w:date="2024-02-20T14:49:00Z">
        <w:r w:rsidRPr="00E11D1A">
          <w:rPr>
            <w:b/>
            <w:bCs/>
            <w:sz w:val="48"/>
            <w:szCs w:val="48"/>
            <w:lang w:bidi="fa-IR"/>
            <w:rPrChange w:id="89" w:author="ahura mzda" w:date="2024-02-20T14:49:00Z">
              <w:rPr>
                <w:sz w:val="32"/>
                <w:szCs w:val="32"/>
                <w:lang w:bidi="fa-IR"/>
              </w:rPr>
            </w:rPrChange>
          </w:rPr>
          <w:t>(</w:t>
        </w:r>
        <w:proofErr w:type="spellStart"/>
        <w:r w:rsidRPr="00E11D1A">
          <w:rPr>
            <w:b/>
            <w:bCs/>
            <w:sz w:val="48"/>
            <w:szCs w:val="48"/>
            <w:lang w:bidi="fa-IR"/>
            <w:rPrChange w:id="90" w:author="ahura mzda" w:date="2024-02-20T14:49:00Z">
              <w:rPr>
                <w:sz w:val="32"/>
                <w:szCs w:val="32"/>
                <w:lang w:bidi="fa-IR"/>
              </w:rPr>
            </w:rPrChange>
          </w:rPr>
          <w:t>clk</w:t>
        </w:r>
        <w:proofErr w:type="spellEnd"/>
        <w:proofErr w:type="gramStart"/>
        <w:r w:rsidRPr="00E11D1A">
          <w:rPr>
            <w:b/>
            <w:bCs/>
            <w:sz w:val="48"/>
            <w:szCs w:val="48"/>
            <w:lang w:bidi="fa-IR"/>
            <w:rPrChange w:id="91" w:author="ahura mzda" w:date="2024-02-20T14:49:00Z">
              <w:rPr>
                <w:sz w:val="32"/>
                <w:szCs w:val="32"/>
                <w:lang w:bidi="fa-IR"/>
              </w:rPr>
            </w:rPrChange>
          </w:rPr>
          <w:t>)</w:t>
        </w:r>
        <w:r>
          <w:rPr>
            <w:rFonts w:hint="cs"/>
            <w:sz w:val="32"/>
            <w:szCs w:val="32"/>
            <w:rtl/>
            <w:lang w:bidi="fa-IR"/>
          </w:rPr>
          <w:t xml:space="preserve"> :</w:t>
        </w:r>
      </w:ins>
      <w:proofErr w:type="gramEnd"/>
    </w:p>
    <w:p w14:paraId="4D657D72" w14:textId="242F21C7" w:rsidR="00E11D1A" w:rsidRPr="00E11D1A" w:rsidRDefault="00E11D1A" w:rsidP="00E11D1A">
      <w:pPr>
        <w:bidi/>
        <w:rPr>
          <w:ins w:id="92" w:author="ahura mzda" w:date="2024-02-20T14:51:00Z"/>
          <w:b/>
          <w:bCs/>
          <w:sz w:val="48"/>
          <w:szCs w:val="48"/>
          <w:rtl/>
          <w:lang w:bidi="fa-IR"/>
          <w:rPrChange w:id="93" w:author="ahura mzda" w:date="2024-02-20T14:51:00Z">
            <w:rPr>
              <w:ins w:id="94" w:author="ahura mzda" w:date="2024-02-20T14:51:00Z"/>
              <w:sz w:val="32"/>
              <w:szCs w:val="32"/>
              <w:rtl/>
              <w:lang w:bidi="fa-IR"/>
            </w:rPr>
          </w:rPrChange>
        </w:rPr>
      </w:pPr>
      <w:ins w:id="95" w:author="ahura mzda" w:date="2024-02-20T14:49:00Z">
        <w:r>
          <w:rPr>
            <w:sz w:val="32"/>
            <w:szCs w:val="32"/>
            <w:rtl/>
            <w:lang w:bidi="fa-IR"/>
          </w:rPr>
          <w:br/>
        </w:r>
      </w:ins>
      <w:ins w:id="96" w:author="ahura mzda" w:date="2024-02-20T14:51:00Z">
        <w:r>
          <w:rPr>
            <w:rFonts w:hint="cs"/>
            <w:sz w:val="32"/>
            <w:szCs w:val="32"/>
            <w:rtl/>
            <w:lang w:bidi="fa-IR"/>
          </w:rPr>
          <w:t xml:space="preserve">    </w:t>
        </w:r>
      </w:ins>
      <w:ins w:id="97" w:author="ahura mzda" w:date="2024-02-20T14:49:00Z">
        <w:r>
          <w:rPr>
            <w:rFonts w:hint="cs"/>
            <w:sz w:val="32"/>
            <w:szCs w:val="32"/>
            <w:rtl/>
            <w:lang w:bidi="fa-IR"/>
          </w:rPr>
          <w:t xml:space="preserve">این قسمت در شروع برنامه است و برای این است که شرط </w:t>
        </w:r>
      </w:ins>
      <w:ins w:id="98" w:author="ahura mzda" w:date="2024-02-20T14:50:00Z">
        <w:r>
          <w:rPr>
            <w:rFonts w:hint="cs"/>
            <w:sz w:val="32"/>
            <w:szCs w:val="32"/>
            <w:rtl/>
            <w:lang w:bidi="fa-IR"/>
          </w:rPr>
          <w:t xml:space="preserve">و مقدار دهی ها به صورت مکرر هر بار که </w:t>
        </w:r>
        <w:proofErr w:type="spellStart"/>
        <w:r>
          <w:rPr>
            <w:sz w:val="32"/>
            <w:szCs w:val="32"/>
            <w:lang w:bidi="fa-IR"/>
          </w:rPr>
          <w:t>clk</w:t>
        </w:r>
        <w:proofErr w:type="spellEnd"/>
        <w:r>
          <w:rPr>
            <w:rFonts w:hint="cs"/>
            <w:sz w:val="32"/>
            <w:szCs w:val="32"/>
            <w:rtl/>
            <w:lang w:bidi="fa-IR"/>
          </w:rPr>
          <w:t xml:space="preserve"> میخوریم اعمال شود.</w:t>
        </w:r>
      </w:ins>
    </w:p>
    <w:p w14:paraId="51FFA471" w14:textId="13BA08F1" w:rsidR="00E11D1A" w:rsidRDefault="00E11D1A" w:rsidP="00E11D1A">
      <w:pPr>
        <w:bidi/>
        <w:rPr>
          <w:ins w:id="99" w:author="ahura mzda" w:date="2024-02-20T14:52:00Z"/>
          <w:sz w:val="32"/>
          <w:szCs w:val="32"/>
          <w:rtl/>
          <w:lang w:bidi="fa-IR"/>
        </w:rPr>
      </w:pPr>
    </w:p>
    <w:p w14:paraId="13F0AD29" w14:textId="77777777" w:rsidR="00932EC6" w:rsidRDefault="00E11D1A" w:rsidP="00932EC6">
      <w:pPr>
        <w:bidi/>
        <w:rPr>
          <w:ins w:id="100" w:author="ahura mzda" w:date="2024-02-20T14:57:00Z"/>
          <w:sz w:val="32"/>
          <w:szCs w:val="32"/>
          <w:rtl/>
          <w:lang w:bidi="fa-IR"/>
        </w:rPr>
      </w:pPr>
      <w:ins w:id="101" w:author="ahura mzda" w:date="2024-02-20T14:52:00Z">
        <w:r>
          <w:rPr>
            <w:rFonts w:hint="cs"/>
            <w:sz w:val="32"/>
            <w:szCs w:val="32"/>
            <w:rtl/>
            <w:lang w:bidi="fa-IR"/>
          </w:rPr>
          <w:t xml:space="preserve">در مرحله اول </w:t>
        </w:r>
        <w:r>
          <w:rPr>
            <w:sz w:val="32"/>
            <w:szCs w:val="32"/>
            <w:lang w:bidi="fa-IR"/>
          </w:rPr>
          <w:t xml:space="preserve">process </w:t>
        </w:r>
      </w:ins>
      <w:ins w:id="102" w:author="ahura mzda" w:date="2024-02-20T14:53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  <w:ins w:id="103" w:author="ahura mzda" w:date="2024-02-20T14:55:00Z">
        <w:r>
          <w:rPr>
            <w:rFonts w:hint="cs"/>
            <w:sz w:val="32"/>
            <w:szCs w:val="32"/>
            <w:rtl/>
            <w:lang w:bidi="fa-IR"/>
          </w:rPr>
          <w:t>خروجیه</w:t>
        </w:r>
      </w:ins>
      <w:ins w:id="104" w:author="ahura mzda" w:date="2024-02-20T14:53:00Z">
        <w:r>
          <w:rPr>
            <w:rFonts w:hint="cs"/>
            <w:sz w:val="32"/>
            <w:szCs w:val="32"/>
            <w:rtl/>
            <w:lang w:bidi="fa-IR"/>
          </w:rPr>
          <w:t xml:space="preserve"> بلیط هارو صفر میکنیم </w:t>
        </w:r>
      </w:ins>
      <w:ins w:id="105" w:author="ahura mzda" w:date="2024-02-20T14:54:00Z">
        <w:r>
          <w:rPr>
            <w:rFonts w:hint="cs"/>
            <w:sz w:val="32"/>
            <w:szCs w:val="32"/>
            <w:rtl/>
            <w:lang w:bidi="fa-IR"/>
          </w:rPr>
          <w:t>که برنامه هر بار تیکت های خروجی رو صفر کنه</w:t>
        </w:r>
      </w:ins>
      <w:ins w:id="106" w:author="ahura mzda" w:date="2024-02-20T14:55:00Z">
        <w:r>
          <w:rPr>
            <w:rFonts w:hint="cs"/>
            <w:sz w:val="32"/>
            <w:szCs w:val="32"/>
            <w:rtl/>
            <w:lang w:bidi="fa-IR"/>
          </w:rPr>
          <w:t xml:space="preserve"> و برنامه قابلیت چند بار انجام شدن داشته باش</w:t>
        </w:r>
      </w:ins>
      <w:ins w:id="107" w:author="ahura mzda" w:date="2024-02-20T14:57:00Z">
        <w:r w:rsidR="00932EC6">
          <w:rPr>
            <w:rFonts w:hint="cs"/>
            <w:sz w:val="32"/>
            <w:szCs w:val="32"/>
            <w:rtl/>
            <w:lang w:bidi="fa-IR"/>
          </w:rPr>
          <w:t>ه.</w:t>
        </w:r>
      </w:ins>
    </w:p>
    <w:p w14:paraId="112BAF98" w14:textId="6AA5193D" w:rsidR="00E11D1A" w:rsidRDefault="00E11D1A" w:rsidP="00932EC6">
      <w:pPr>
        <w:bidi/>
        <w:rPr>
          <w:ins w:id="108" w:author="ahura mzda" w:date="2024-02-21T11:56:00Z"/>
          <w:sz w:val="32"/>
          <w:szCs w:val="32"/>
          <w:rtl/>
          <w:lang w:bidi="fa-IR"/>
        </w:rPr>
      </w:pPr>
      <w:ins w:id="109" w:author="ahura mzda" w:date="2024-02-20T14:56:00Z">
        <w:r>
          <w:rPr>
            <w:sz w:val="32"/>
            <w:szCs w:val="32"/>
            <w:lang w:bidi="fa-IR"/>
          </w:rPr>
          <w:t xml:space="preserve">    </w:t>
        </w:r>
      </w:ins>
      <w:ins w:id="110" w:author="ahura mzda" w:date="2024-02-20T14:57:00Z">
        <w:r w:rsidR="00932EC6">
          <w:rPr>
            <w:rFonts w:hint="cs"/>
            <w:sz w:val="32"/>
            <w:szCs w:val="32"/>
            <w:rtl/>
            <w:lang w:bidi="fa-IR"/>
          </w:rPr>
          <w:t>مقدار باقیماند</w:t>
        </w:r>
      </w:ins>
      <w:ins w:id="111" w:author="ahura mzda" w:date="2024-02-20T15:07:00Z">
        <w:r w:rsidR="00932EC6">
          <w:rPr>
            <w:rFonts w:hint="cs"/>
            <w:sz w:val="32"/>
            <w:szCs w:val="32"/>
            <w:rtl/>
            <w:lang w:bidi="fa-IR"/>
          </w:rPr>
          <w:t xml:space="preserve">ه رو هم هربار صفر میکنیم که </w:t>
        </w:r>
        <w:r w:rsidR="00F7681B">
          <w:rPr>
            <w:rFonts w:hint="cs"/>
            <w:sz w:val="32"/>
            <w:szCs w:val="32"/>
            <w:rtl/>
            <w:lang w:bidi="fa-IR"/>
          </w:rPr>
          <w:t>موجودی از پولی که وارد کردیم بیشتر نشه!</w:t>
        </w:r>
      </w:ins>
    </w:p>
    <w:p w14:paraId="03CA0384" w14:textId="2068539C" w:rsidR="00A71926" w:rsidRDefault="00A71926" w:rsidP="00A71926">
      <w:pPr>
        <w:bidi/>
        <w:rPr>
          <w:ins w:id="112" w:author="ahura mzda" w:date="2024-02-21T11:56:00Z"/>
          <w:sz w:val="32"/>
          <w:szCs w:val="32"/>
          <w:rtl/>
          <w:lang w:bidi="fa-IR"/>
        </w:rPr>
      </w:pPr>
      <w:ins w:id="113" w:author="ahura mzda" w:date="2024-02-20T15:11:00Z">
        <w:r w:rsidRPr="00F7681B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4384" behindDoc="0" locked="0" layoutInCell="1" allowOverlap="1" wp14:anchorId="2EEAE675" wp14:editId="7F9528D7">
              <wp:simplePos x="0" y="0"/>
              <wp:positionH relativeFrom="margin">
                <wp:posOffset>-134620</wp:posOffset>
              </wp:positionH>
              <wp:positionV relativeFrom="paragraph">
                <wp:posOffset>335280</wp:posOffset>
              </wp:positionV>
              <wp:extent cx="3394075" cy="1116330"/>
              <wp:effectExtent l="0" t="0" r="0" b="7620"/>
              <wp:wrapTopAndBottom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4075" cy="111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14" w:author="ahura mzda" w:date="2024-02-21T11:56:00Z">
        <w:r>
          <w:rPr>
            <w:rFonts w:hint="cs"/>
            <w:sz w:val="32"/>
            <w:szCs w:val="32"/>
            <w:rtl/>
            <w:lang w:bidi="fa-IR"/>
          </w:rPr>
          <w:t xml:space="preserve">در بدنه </w:t>
        </w:r>
        <w:r>
          <w:rPr>
            <w:sz w:val="32"/>
            <w:szCs w:val="32"/>
            <w:lang w:bidi="fa-IR"/>
          </w:rPr>
          <w:t xml:space="preserve">Process </w:t>
        </w:r>
        <w:r>
          <w:rPr>
            <w:rFonts w:hint="cs"/>
            <w:sz w:val="32"/>
            <w:szCs w:val="32"/>
            <w:rtl/>
            <w:lang w:bidi="fa-IR"/>
          </w:rPr>
          <w:t xml:space="preserve"> چند شرط داریم که به صورت زیر می باشد : </w:t>
        </w:r>
      </w:ins>
    </w:p>
    <w:p w14:paraId="10AB1CBB" w14:textId="0C0907B1" w:rsidR="00A71926" w:rsidRDefault="00A71926" w:rsidP="00A71926">
      <w:pPr>
        <w:bidi/>
        <w:rPr>
          <w:ins w:id="115" w:author="ahura mzda" w:date="2024-02-20T15:07:00Z"/>
          <w:sz w:val="32"/>
          <w:szCs w:val="32"/>
          <w:rtl/>
          <w:lang w:bidi="fa-IR"/>
        </w:rPr>
      </w:pPr>
    </w:p>
    <w:p w14:paraId="1DC95F60" w14:textId="74E6196B" w:rsidR="00F7681B" w:rsidRDefault="00A71926" w:rsidP="00F7681B">
      <w:pPr>
        <w:bidi/>
        <w:rPr>
          <w:ins w:id="116" w:author="ahura mzda" w:date="2024-02-20T15:08:00Z"/>
          <w:sz w:val="32"/>
          <w:szCs w:val="32"/>
          <w:rtl/>
          <w:lang w:bidi="fa-IR"/>
        </w:rPr>
      </w:pPr>
      <w:ins w:id="117" w:author="ahura mzda" w:date="2024-02-21T11:50:00Z">
        <w:r w:rsidRPr="00A71926">
          <w:rPr>
            <w:rFonts w:cs="Arial"/>
            <w:b/>
            <w:bCs/>
            <w:noProof/>
            <w:color w:val="000000" w:themeColor="text1"/>
            <w:sz w:val="32"/>
            <w:szCs w:val="32"/>
            <w:rtl/>
            <w:lang w:bidi="fa-IR"/>
          </w:rPr>
          <w:drawing>
            <wp:anchor distT="0" distB="0" distL="114300" distR="114300" simplePos="0" relativeHeight="251668480" behindDoc="0" locked="0" layoutInCell="1" allowOverlap="1" wp14:anchorId="3BFB110A" wp14:editId="569F1979">
              <wp:simplePos x="0" y="0"/>
              <wp:positionH relativeFrom="column">
                <wp:posOffset>-154940</wp:posOffset>
              </wp:positionH>
              <wp:positionV relativeFrom="paragraph">
                <wp:posOffset>820420</wp:posOffset>
              </wp:positionV>
              <wp:extent cx="4848860" cy="590550"/>
              <wp:effectExtent l="0" t="0" r="8890" b="0"/>
              <wp:wrapTopAndBottom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4886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18" w:author="ahura mzda" w:date="2024-02-21T11:48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شرط</w:t>
        </w:r>
        <w:r>
          <w:rPr>
            <w:b/>
            <w:bCs/>
            <w:color w:val="000000" w:themeColor="text1"/>
            <w:sz w:val="32"/>
            <w:szCs w:val="32"/>
            <w:lang w:bidi="fa-IR"/>
          </w:rPr>
          <w:t xml:space="preserve"> </w:t>
        </w:r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اول اتمام عملیات درخواستی است که زمانی که کاربر دکمه </w:t>
        </w:r>
        <w:r>
          <w:rPr>
            <w:b/>
            <w:bCs/>
            <w:color w:val="000000" w:themeColor="text1"/>
            <w:sz w:val="32"/>
            <w:szCs w:val="32"/>
            <w:lang w:bidi="fa-IR"/>
          </w:rPr>
          <w:t>Sub</w:t>
        </w:r>
      </w:ins>
      <w:ins w:id="119" w:author="ahura mzda" w:date="2024-02-21T11:49:00Z">
        <w:r>
          <w:rPr>
            <w:b/>
            <w:bCs/>
            <w:color w:val="000000" w:themeColor="text1"/>
            <w:sz w:val="32"/>
            <w:szCs w:val="32"/>
            <w:lang w:bidi="fa-IR"/>
          </w:rPr>
          <w:t>mit</w:t>
        </w:r>
      </w:ins>
      <w:ins w:id="120" w:author="ahura mzda" w:date="2024-02-21T11:48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 رو بزنه برنامه تمام خواهد شد.</w:t>
        </w:r>
      </w:ins>
      <w:ins w:id="121" w:author="ahura mzda" w:date="2024-02-21T11:50:00Z">
        <w:r w:rsidRPr="00A71926">
          <w:rPr>
            <w:noProof/>
          </w:rPr>
          <w:t xml:space="preserve"> </w:t>
        </w:r>
      </w:ins>
    </w:p>
    <w:p w14:paraId="13356CF9" w14:textId="0EEE2206" w:rsidR="00F7681B" w:rsidRDefault="00F7681B" w:rsidP="00F7681B">
      <w:pPr>
        <w:bidi/>
        <w:rPr>
          <w:ins w:id="122" w:author="ahura mzda" w:date="2024-02-20T15:08:00Z"/>
          <w:sz w:val="32"/>
          <w:szCs w:val="32"/>
          <w:rtl/>
          <w:lang w:bidi="fa-IR"/>
        </w:rPr>
      </w:pPr>
    </w:p>
    <w:p w14:paraId="6E792891" w14:textId="4E941654" w:rsidR="00A71926" w:rsidRDefault="00A71926" w:rsidP="00A71926">
      <w:pPr>
        <w:rPr>
          <w:ins w:id="123" w:author="ahura mzda" w:date="2024-02-21T11:51:00Z"/>
          <w:b/>
          <w:bCs/>
          <w:color w:val="000000" w:themeColor="text1"/>
          <w:sz w:val="32"/>
          <w:szCs w:val="32"/>
          <w:rtl/>
          <w:lang w:bidi="fa-IR"/>
        </w:rPr>
      </w:pPr>
    </w:p>
    <w:p w14:paraId="391636E4" w14:textId="28E470FA" w:rsidR="00A71926" w:rsidRDefault="00A71926" w:rsidP="00A71926">
      <w:pPr>
        <w:jc w:val="right"/>
        <w:rPr>
          <w:ins w:id="124" w:author="ahura mzda" w:date="2024-02-21T11:51:00Z"/>
          <w:b/>
          <w:bCs/>
          <w:color w:val="000000" w:themeColor="text1"/>
          <w:sz w:val="32"/>
          <w:szCs w:val="32"/>
          <w:rtl/>
          <w:lang w:bidi="fa-IR"/>
        </w:rPr>
      </w:pPr>
      <w:ins w:id="125" w:author="ahura mzda" w:date="2024-02-21T11:51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وقتی که این شرط درست باشد :</w:t>
        </w:r>
        <w:r>
          <w:rPr>
            <w:b/>
            <w:bCs/>
            <w:color w:val="000000" w:themeColor="text1"/>
            <w:sz w:val="32"/>
            <w:szCs w:val="32"/>
            <w:rtl/>
            <w:lang w:bidi="fa-IR"/>
          </w:rPr>
          <w:br/>
        </w:r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موجودیه فعلی درون موجودی وارد میشود و موجودیه فعلی صفر میشود.</w:t>
        </w:r>
      </w:ins>
    </w:p>
    <w:p w14:paraId="1665F950" w14:textId="38EE1354" w:rsidR="00F7681B" w:rsidRPr="00A71926" w:rsidRDefault="00F7681B" w:rsidP="00F7681B">
      <w:pPr>
        <w:bidi/>
        <w:rPr>
          <w:ins w:id="126" w:author="ahura mzda" w:date="2024-02-20T15:08:00Z"/>
          <w:rtl/>
          <w:lang w:bidi="fa-IR"/>
          <w:rPrChange w:id="127" w:author="ahura mzda" w:date="2024-02-21T11:51:00Z">
            <w:rPr>
              <w:ins w:id="128" w:author="ahura mzda" w:date="2024-02-20T15:08:00Z"/>
              <w:sz w:val="32"/>
              <w:szCs w:val="32"/>
              <w:rtl/>
              <w:lang w:bidi="fa-IR"/>
            </w:rPr>
          </w:rPrChange>
        </w:rPr>
      </w:pPr>
    </w:p>
    <w:p w14:paraId="537495EF" w14:textId="047929B5" w:rsidR="00F7681B" w:rsidRDefault="00F7681B" w:rsidP="00F7681B">
      <w:pPr>
        <w:bidi/>
        <w:rPr>
          <w:ins w:id="129" w:author="ahura mzda" w:date="2024-02-20T15:13:00Z"/>
          <w:sz w:val="32"/>
          <w:szCs w:val="32"/>
          <w:rtl/>
          <w:lang w:bidi="fa-IR"/>
        </w:rPr>
      </w:pPr>
    </w:p>
    <w:p w14:paraId="722102C9" w14:textId="0217FD6F" w:rsidR="00D65A59" w:rsidRDefault="00A71926" w:rsidP="00D65A59">
      <w:pPr>
        <w:bidi/>
        <w:rPr>
          <w:ins w:id="130" w:author="ahura mzda" w:date="2024-02-20T15:13:00Z"/>
          <w:sz w:val="32"/>
          <w:szCs w:val="32"/>
          <w:rtl/>
          <w:lang w:bidi="fa-IR"/>
        </w:rPr>
      </w:pPr>
      <w:ins w:id="131" w:author="ahura mzda" w:date="2024-02-21T11:54:00Z">
        <w:r w:rsidRPr="00A71926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9504" behindDoc="0" locked="0" layoutInCell="1" allowOverlap="1" wp14:anchorId="3C0CD9B3" wp14:editId="6D624D09">
              <wp:simplePos x="0" y="0"/>
              <wp:positionH relativeFrom="margin">
                <wp:posOffset>-635</wp:posOffset>
              </wp:positionH>
              <wp:positionV relativeFrom="paragraph">
                <wp:posOffset>541655</wp:posOffset>
              </wp:positionV>
              <wp:extent cx="3638550" cy="219075"/>
              <wp:effectExtent l="0" t="0" r="0" b="9525"/>
              <wp:wrapTopAndBottom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8550" cy="219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32" w:author="ahura mzda" w:date="2024-02-20T15:13:00Z">
        <w:r w:rsidR="00F7681B">
          <w:rPr>
            <w:rFonts w:hint="cs"/>
            <w:sz w:val="32"/>
            <w:szCs w:val="32"/>
            <w:rtl/>
            <w:lang w:bidi="fa-IR"/>
          </w:rPr>
          <w:t>اصلی ترین قسمت برنامه شرط های اونه که بالا یک مدل از اونها اومده و به صورت زیر کار می کنه:</w:t>
        </w:r>
      </w:ins>
    </w:p>
    <w:p w14:paraId="403684D9" w14:textId="0A15D1A3" w:rsidR="00D65A59" w:rsidRDefault="00D65A59" w:rsidP="00F7681B">
      <w:pPr>
        <w:bidi/>
        <w:rPr>
          <w:ins w:id="133" w:author="ahura mzda" w:date="2024-02-20T15:19:00Z"/>
          <w:sz w:val="32"/>
          <w:szCs w:val="32"/>
          <w:rtl/>
          <w:lang w:bidi="fa-IR"/>
        </w:rPr>
      </w:pPr>
    </w:p>
    <w:p w14:paraId="255966E8" w14:textId="0FAF6C7B" w:rsidR="00F7681B" w:rsidRDefault="00D65A59" w:rsidP="00D65A59">
      <w:pPr>
        <w:bidi/>
        <w:rPr>
          <w:ins w:id="134" w:author="ahura mzda" w:date="2024-02-20T15:19:00Z"/>
          <w:sz w:val="32"/>
          <w:szCs w:val="32"/>
          <w:rtl/>
          <w:lang w:bidi="fa-IR"/>
        </w:rPr>
      </w:pPr>
      <w:ins w:id="135" w:author="ahura mzda" w:date="2024-02-20T15:21:00Z">
        <w:r w:rsidRPr="00D65A59">
          <w:rPr>
            <w:rFonts w:cs="Arial"/>
            <w:noProof/>
            <w:sz w:val="32"/>
            <w:szCs w:val="32"/>
            <w:rtl/>
            <w:lang w:bidi="fa-IR"/>
          </w:rPr>
          <w:drawing>
            <wp:anchor distT="0" distB="0" distL="114300" distR="114300" simplePos="0" relativeHeight="251666432" behindDoc="0" locked="0" layoutInCell="1" allowOverlap="1" wp14:anchorId="4F046134" wp14:editId="57E1534B">
              <wp:simplePos x="0" y="0"/>
              <wp:positionH relativeFrom="margin">
                <wp:posOffset>-635</wp:posOffset>
              </wp:positionH>
              <wp:positionV relativeFrom="paragraph">
                <wp:posOffset>402590</wp:posOffset>
              </wp:positionV>
              <wp:extent cx="3667125" cy="781050"/>
              <wp:effectExtent l="0" t="0" r="9525" b="0"/>
              <wp:wrapTopAndBottom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125" cy="781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36" w:author="ahura mzda" w:date="2024-02-20T15:15:00Z">
        <w:r w:rsidR="00F7681B">
          <w:rPr>
            <w:rFonts w:hint="cs"/>
            <w:sz w:val="32"/>
            <w:szCs w:val="32"/>
            <w:rtl/>
            <w:lang w:bidi="fa-IR"/>
          </w:rPr>
          <w:t xml:space="preserve">این </w:t>
        </w:r>
      </w:ins>
      <w:ins w:id="137" w:author="ahura mzda" w:date="2024-02-20T15:17:00Z">
        <w:r>
          <w:rPr>
            <w:rFonts w:hint="cs"/>
            <w:sz w:val="32"/>
            <w:szCs w:val="32"/>
            <w:rtl/>
            <w:lang w:bidi="fa-IR"/>
          </w:rPr>
          <w:t>شرط به این منظور است که تشخیص دهد نوع بلیط درخواستیه کاربر چیست.</w:t>
        </w:r>
      </w:ins>
    </w:p>
    <w:p w14:paraId="1351E81A" w14:textId="408A2B64" w:rsidR="00D65A59" w:rsidRDefault="00D65A59">
      <w:pPr>
        <w:bidi/>
        <w:ind w:firstLine="720"/>
        <w:rPr>
          <w:ins w:id="138" w:author="ahura mzda" w:date="2024-02-20T15:17:00Z"/>
          <w:sz w:val="32"/>
          <w:szCs w:val="32"/>
          <w:rtl/>
          <w:lang w:bidi="fa-IR"/>
        </w:rPr>
        <w:pPrChange w:id="139" w:author="ahura mzda" w:date="2024-02-20T15:20:00Z">
          <w:pPr>
            <w:bidi/>
          </w:pPr>
        </w:pPrChange>
      </w:pPr>
    </w:p>
    <w:p w14:paraId="5CD3FF42" w14:textId="395B2D78" w:rsidR="00D65A59" w:rsidRDefault="00D65A59" w:rsidP="00D65A59">
      <w:pPr>
        <w:bidi/>
        <w:rPr>
          <w:ins w:id="140" w:author="ahura mzda" w:date="2024-02-20T15:22:00Z"/>
          <w:sz w:val="32"/>
          <w:szCs w:val="32"/>
          <w:rtl/>
          <w:lang w:bidi="fa-IR"/>
        </w:rPr>
      </w:pPr>
      <w:ins w:id="141" w:author="ahura mzda" w:date="2024-02-20T15:18:00Z">
        <w:r>
          <w:rPr>
            <w:rFonts w:hint="cs"/>
            <w:sz w:val="32"/>
            <w:szCs w:val="32"/>
            <w:rtl/>
            <w:lang w:bidi="fa-IR"/>
          </w:rPr>
          <w:t>درون این یک شرط دیگر نیز وجود دارد که وظیفه آن ای</w:t>
        </w:r>
      </w:ins>
      <w:ins w:id="142" w:author="ahura mzda" w:date="2024-02-20T15:21:00Z">
        <w:r>
          <w:rPr>
            <w:rFonts w:hint="cs"/>
            <w:sz w:val="32"/>
            <w:szCs w:val="32"/>
            <w:rtl/>
            <w:lang w:bidi="fa-IR"/>
          </w:rPr>
          <w:t xml:space="preserve">ن است که چک کند که </w:t>
        </w:r>
        <w:r>
          <w:rPr>
            <w:sz w:val="32"/>
            <w:szCs w:val="32"/>
            <w:lang w:bidi="fa-IR"/>
          </w:rPr>
          <w:t xml:space="preserve"> temp </w:t>
        </w:r>
        <w:r>
          <w:rPr>
            <w:rFonts w:hint="cs"/>
            <w:sz w:val="32"/>
            <w:szCs w:val="32"/>
            <w:rtl/>
            <w:lang w:bidi="fa-IR"/>
          </w:rPr>
          <w:t>یا همون موجودیه فعلی</w:t>
        </w:r>
      </w:ins>
      <w:ins w:id="143" w:author="ahura mzda" w:date="2024-02-20T15:22:00Z">
        <w:r>
          <w:rPr>
            <w:rFonts w:hint="cs"/>
            <w:sz w:val="32"/>
            <w:szCs w:val="32"/>
            <w:rtl/>
            <w:lang w:bidi="fa-IR"/>
          </w:rPr>
          <w:t>ه کاربر از هزینه بلیط درخواستی بیشتر باشه.</w:t>
        </w:r>
      </w:ins>
    </w:p>
    <w:p w14:paraId="79EC1F98" w14:textId="76696ED9" w:rsidR="00D65A59" w:rsidRDefault="00D65A59" w:rsidP="00D65A59">
      <w:pPr>
        <w:bidi/>
        <w:rPr>
          <w:ins w:id="144" w:author="ahura mzda" w:date="2024-02-20T15:24:00Z"/>
          <w:sz w:val="32"/>
          <w:szCs w:val="32"/>
          <w:rtl/>
          <w:lang w:bidi="fa-IR"/>
        </w:rPr>
      </w:pPr>
      <w:ins w:id="145" w:author="ahura mzda" w:date="2024-02-20T15:22:00Z">
        <w:r>
          <w:rPr>
            <w:rFonts w:hint="cs"/>
            <w:sz w:val="32"/>
            <w:szCs w:val="32"/>
            <w:rtl/>
            <w:lang w:bidi="fa-IR"/>
          </w:rPr>
          <w:t xml:space="preserve">شرط بالا درست باشد و وارد شرط بشیم </w:t>
        </w:r>
      </w:ins>
      <w:ins w:id="146" w:author="ahura mzda" w:date="2024-02-20T15:23:00Z">
        <w:r>
          <w:rPr>
            <w:rFonts w:hint="cs"/>
            <w:sz w:val="32"/>
            <w:szCs w:val="32"/>
            <w:rtl/>
            <w:lang w:bidi="fa-IR"/>
          </w:rPr>
          <w:t xml:space="preserve">دستگاه 500 تومان از </w:t>
        </w:r>
      </w:ins>
      <w:ins w:id="147" w:author="ahura mzda" w:date="2024-02-20T15:24:00Z">
        <w:r>
          <w:rPr>
            <w:rFonts w:hint="cs"/>
            <w:sz w:val="32"/>
            <w:szCs w:val="32"/>
            <w:rtl/>
            <w:lang w:bidi="fa-IR"/>
          </w:rPr>
          <w:t>موجودی کسر میکنه و خروجیه بلیط مورد نظر رو یک میکنه.</w:t>
        </w:r>
      </w:ins>
    </w:p>
    <w:p w14:paraId="5E081116" w14:textId="0D452354" w:rsidR="00D65A59" w:rsidRDefault="00D65A59" w:rsidP="00D65A59">
      <w:pPr>
        <w:bidi/>
        <w:rPr>
          <w:ins w:id="148" w:author="ahura mzda" w:date="2024-02-20T15:24:00Z"/>
          <w:b/>
          <w:bCs/>
          <w:color w:val="C00000"/>
          <w:sz w:val="32"/>
          <w:szCs w:val="32"/>
          <w:rtl/>
          <w:lang w:bidi="fa-IR"/>
        </w:rPr>
      </w:pPr>
      <w:ins w:id="149" w:author="ahura mzda" w:date="2024-02-20T15:24:00Z">
        <w:r>
          <w:rPr>
            <w:sz w:val="32"/>
            <w:szCs w:val="32"/>
            <w:rtl/>
            <w:lang w:bidi="fa-IR"/>
          </w:rPr>
          <w:tab/>
        </w:r>
        <w:r w:rsidRPr="00D65A59">
          <w:rPr>
            <w:rFonts w:hint="eastAsia"/>
            <w:b/>
            <w:bCs/>
            <w:color w:val="C00000"/>
            <w:sz w:val="32"/>
            <w:szCs w:val="32"/>
            <w:rtl/>
            <w:lang w:bidi="fa-IR"/>
            <w:rPrChange w:id="150" w:author="ahura mzda" w:date="2024-02-20T15:24:00Z">
              <w:rPr>
                <w:rFonts w:hint="eastAsia"/>
                <w:sz w:val="32"/>
                <w:szCs w:val="32"/>
                <w:rtl/>
                <w:lang w:bidi="fa-IR"/>
              </w:rPr>
            </w:rPrChange>
          </w:rPr>
          <w:t>توجه</w:t>
        </w:r>
        <w:r w:rsidRPr="00D65A59">
          <w:rPr>
            <w:b/>
            <w:bCs/>
            <w:color w:val="C00000"/>
            <w:sz w:val="32"/>
            <w:szCs w:val="32"/>
            <w:rtl/>
            <w:lang w:bidi="fa-IR"/>
            <w:rPrChange w:id="151" w:author="ahura mzda" w:date="2024-02-20T15:24:00Z">
              <w:rPr>
                <w:sz w:val="32"/>
                <w:szCs w:val="32"/>
                <w:rtl/>
                <w:lang w:bidi="fa-IR"/>
              </w:rPr>
            </w:rPrChange>
          </w:rPr>
          <w:t>:</w:t>
        </w:r>
      </w:ins>
    </w:p>
    <w:p w14:paraId="3069184C" w14:textId="17539F41" w:rsidR="00D65A59" w:rsidRPr="00D65A59" w:rsidRDefault="00D65A59" w:rsidP="00D65A59">
      <w:pPr>
        <w:bidi/>
        <w:rPr>
          <w:ins w:id="152" w:author="ahura mzda" w:date="2024-02-20T15:26:00Z"/>
          <w:b/>
          <w:bCs/>
          <w:color w:val="C00000"/>
          <w:sz w:val="32"/>
          <w:szCs w:val="32"/>
          <w:u w:val="single"/>
          <w:rtl/>
          <w:lang w:bidi="fa-IR"/>
          <w:rPrChange w:id="153" w:author="ahura mzda" w:date="2024-02-20T15:27:00Z">
            <w:rPr>
              <w:ins w:id="154" w:author="ahura mzda" w:date="2024-02-20T15:26:00Z"/>
              <w:b/>
              <w:bCs/>
              <w:color w:val="C00000"/>
              <w:sz w:val="32"/>
              <w:szCs w:val="32"/>
              <w:rtl/>
              <w:lang w:bidi="fa-IR"/>
            </w:rPr>
          </w:rPrChange>
        </w:rPr>
      </w:pPr>
      <w:ins w:id="155" w:author="ahura mzda" w:date="2024-02-20T15:24:00Z">
        <w:r>
          <w:rPr>
            <w:b/>
            <w:bCs/>
            <w:color w:val="C00000"/>
            <w:sz w:val="32"/>
            <w:szCs w:val="32"/>
            <w:rtl/>
            <w:lang w:bidi="fa-IR"/>
          </w:rPr>
          <w:tab/>
        </w:r>
      </w:ins>
      <w:ins w:id="156" w:author="ahura mzda" w:date="2024-02-20T15:25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5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5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تونست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0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هم شرط موجود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3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بزار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5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66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7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به طور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6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69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که اگر موجود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70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1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منها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72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3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500 </w:t>
        </w:r>
      </w:ins>
      <w:ins w:id="174" w:author="ahura mzda" w:date="2024-02-20T15:26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بزرگتر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7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از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7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</w:ins>
      <w:ins w:id="179" w:author="ahura mzda" w:date="2024-02-21T11:55:00Z">
        <w:r w:rsidR="00A71926">
          <w:rPr>
            <w:b/>
            <w:bCs/>
            <w:color w:val="C00000"/>
            <w:sz w:val="32"/>
            <w:szCs w:val="32"/>
            <w:u w:val="single"/>
            <w:lang w:bidi="fa-IR"/>
          </w:rPr>
          <w:t>0</w:t>
        </w:r>
        <w:r w:rsidR="00A71926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</w:rPr>
          <w:t xml:space="preserve"> </w:t>
        </w:r>
      </w:ins>
      <w:ins w:id="180" w:author="ahura mzda" w:date="2024-02-20T15:26:00Z"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بود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84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8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خروج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8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89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0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بده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1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2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ول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93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چون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19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198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19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دونستم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0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0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عدد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0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0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منف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204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05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06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مشکل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07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08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209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10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جاد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11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12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م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213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14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کنه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15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216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1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1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1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نه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2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2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</w:t>
        </w:r>
        <w:r w:rsidRPr="00D65A59">
          <w:rPr>
            <w:rFonts w:hint="cs"/>
            <w:b/>
            <w:bCs/>
            <w:color w:val="C00000"/>
            <w:sz w:val="32"/>
            <w:szCs w:val="32"/>
            <w:u w:val="single"/>
            <w:rtl/>
            <w:lang w:bidi="fa-IR"/>
            <w:rPrChange w:id="222" w:author="ahura mzda" w:date="2024-02-20T15:27:00Z">
              <w:rPr>
                <w:rFonts w:hint="cs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ی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23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24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25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شرط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26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27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رو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28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29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اعمال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30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 xml:space="preserve"> </w:t>
        </w:r>
        <w:r w:rsidRPr="00D65A59">
          <w:rPr>
            <w:rFonts w:hint="eastAsia"/>
            <w:b/>
            <w:bCs/>
            <w:color w:val="C00000"/>
            <w:sz w:val="32"/>
            <w:szCs w:val="32"/>
            <w:u w:val="single"/>
            <w:rtl/>
            <w:lang w:bidi="fa-IR"/>
            <w:rPrChange w:id="231" w:author="ahura mzda" w:date="2024-02-20T15:27:00Z">
              <w:rPr>
                <w:rFonts w:hint="eastAsia"/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نکردم</w:t>
        </w:r>
        <w:r w:rsidRPr="00D65A59">
          <w:rPr>
            <w:b/>
            <w:bCs/>
            <w:color w:val="C00000"/>
            <w:sz w:val="32"/>
            <w:szCs w:val="32"/>
            <w:u w:val="single"/>
            <w:rtl/>
            <w:lang w:bidi="fa-IR"/>
            <w:rPrChange w:id="232" w:author="ahura mzda" w:date="2024-02-20T15:27:00Z">
              <w:rPr>
                <w:b/>
                <w:bCs/>
                <w:color w:val="C00000"/>
                <w:sz w:val="32"/>
                <w:szCs w:val="32"/>
                <w:rtl/>
                <w:lang w:bidi="fa-IR"/>
              </w:rPr>
            </w:rPrChange>
          </w:rPr>
          <w:t>!!!</w:t>
        </w:r>
      </w:ins>
    </w:p>
    <w:p w14:paraId="555A003C" w14:textId="414805BF" w:rsidR="00BD2034" w:rsidRDefault="00BD2034" w:rsidP="00D65A59">
      <w:pPr>
        <w:bidi/>
        <w:rPr>
          <w:ins w:id="233" w:author="ahura mzda" w:date="2024-02-20T15:28:00Z"/>
          <w:b/>
          <w:bCs/>
          <w:color w:val="C00000"/>
          <w:sz w:val="32"/>
          <w:szCs w:val="32"/>
          <w:rtl/>
          <w:lang w:bidi="fa-IR"/>
        </w:rPr>
      </w:pPr>
    </w:p>
    <w:p w14:paraId="5AD07997" w14:textId="6DFADAED" w:rsidR="00BD2034" w:rsidRDefault="00BD2034" w:rsidP="00BD2034">
      <w:pPr>
        <w:jc w:val="center"/>
        <w:rPr>
          <w:ins w:id="234" w:author="ahura mzda" w:date="2024-02-20T15:28:00Z"/>
          <w:b/>
          <w:bCs/>
          <w:sz w:val="32"/>
          <w:szCs w:val="32"/>
          <w:rtl/>
          <w:lang w:bidi="fa-IR"/>
        </w:rPr>
      </w:pPr>
      <w:ins w:id="235" w:author="ahura mzda" w:date="2024-02-20T15:27:00Z">
        <w:r>
          <w:rPr>
            <w:rFonts w:hint="cs"/>
            <w:b/>
            <w:bCs/>
            <w:sz w:val="32"/>
            <w:szCs w:val="32"/>
            <w:rtl/>
            <w:lang w:bidi="fa-IR"/>
          </w:rPr>
          <w:t>!</w:t>
        </w:r>
      </w:ins>
      <w:ins w:id="236" w:author="ahura mzda" w:date="2024-02-20T15:28:00Z">
        <w:r>
          <w:rPr>
            <w:rFonts w:hint="cs"/>
            <w:b/>
            <w:bCs/>
            <w:sz w:val="32"/>
            <w:szCs w:val="32"/>
            <w:rtl/>
            <w:lang w:bidi="fa-IR"/>
          </w:rPr>
          <w:t xml:space="preserve">! </w:t>
        </w:r>
      </w:ins>
      <w:ins w:id="237" w:author="ahura mzda" w:date="2024-02-20T15:27:00Z">
        <w:r>
          <w:rPr>
            <w:rFonts w:hint="cs"/>
            <w:b/>
            <w:bCs/>
            <w:sz w:val="32"/>
            <w:szCs w:val="32"/>
            <w:rtl/>
            <w:lang w:bidi="fa-IR"/>
          </w:rPr>
          <w:t>این شرط برای تمام بلیط ها اعمال میشود !!</w:t>
        </w:r>
      </w:ins>
    </w:p>
    <w:p w14:paraId="4BADAD4F" w14:textId="77777777" w:rsidR="00BD2034" w:rsidRDefault="00BD2034">
      <w:pPr>
        <w:rPr>
          <w:ins w:id="238" w:author="ahura mzda" w:date="2024-02-20T15:28:00Z"/>
          <w:b/>
          <w:bCs/>
          <w:sz w:val="32"/>
          <w:szCs w:val="32"/>
          <w:rtl/>
          <w:lang w:bidi="fa-IR"/>
        </w:rPr>
      </w:pPr>
      <w:ins w:id="239" w:author="ahura mzda" w:date="2024-02-20T15:28:00Z">
        <w:r>
          <w:rPr>
            <w:b/>
            <w:bCs/>
            <w:sz w:val="32"/>
            <w:szCs w:val="32"/>
            <w:rtl/>
            <w:lang w:bidi="fa-IR"/>
          </w:rPr>
          <w:br w:type="page"/>
        </w:r>
      </w:ins>
    </w:p>
    <w:p w14:paraId="3C218BBE" w14:textId="146F50A0" w:rsidR="00BD2034" w:rsidRDefault="00BD2034" w:rsidP="00BD2034">
      <w:pPr>
        <w:jc w:val="center"/>
        <w:rPr>
          <w:ins w:id="240" w:author="ahura mzda" w:date="2024-02-20T15:28:00Z"/>
          <w:b/>
          <w:bCs/>
          <w:color w:val="C00000"/>
          <w:sz w:val="32"/>
          <w:szCs w:val="32"/>
          <w:lang w:bidi="fa-IR"/>
        </w:rPr>
      </w:pPr>
    </w:p>
    <w:p w14:paraId="594C5EE6" w14:textId="03E26699" w:rsidR="00BD2034" w:rsidRDefault="00BD2034" w:rsidP="00BD2034">
      <w:pPr>
        <w:jc w:val="right"/>
        <w:rPr>
          <w:ins w:id="241" w:author="ahura mzda" w:date="2024-02-20T15:31:00Z"/>
          <w:b/>
          <w:bCs/>
          <w:color w:val="000000" w:themeColor="text1"/>
          <w:sz w:val="32"/>
          <w:szCs w:val="32"/>
          <w:rtl/>
          <w:lang w:bidi="fa-IR"/>
        </w:rPr>
      </w:pPr>
      <w:ins w:id="242" w:author="ahura mzda" w:date="2024-02-20T15:31:00Z">
        <w:r w:rsidRPr="00BD2034">
          <w:rPr>
            <w:b/>
            <w:bCs/>
            <w:noProof/>
            <w:color w:val="000000" w:themeColor="text1"/>
            <w:sz w:val="32"/>
            <w:szCs w:val="32"/>
            <w:lang w:bidi="fa-IR"/>
          </w:rPr>
          <w:drawing>
            <wp:anchor distT="0" distB="0" distL="114300" distR="114300" simplePos="0" relativeHeight="251667456" behindDoc="0" locked="0" layoutInCell="1" allowOverlap="1" wp14:anchorId="1701AA94" wp14:editId="4763E0BF">
              <wp:simplePos x="0" y="0"/>
              <wp:positionH relativeFrom="margin">
                <wp:posOffset>-635</wp:posOffset>
              </wp:positionH>
              <wp:positionV relativeFrom="paragraph">
                <wp:posOffset>427355</wp:posOffset>
              </wp:positionV>
              <wp:extent cx="4772660" cy="809625"/>
              <wp:effectExtent l="0" t="0" r="8890" b="9525"/>
              <wp:wrapTopAndBottom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2660" cy="809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243" w:author="ahura mzda" w:date="2024-02-20T15:30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شرط بعدی که اعمال میشود شرط :</w:t>
        </w:r>
        <w:r>
          <w:rPr>
            <w:b/>
            <w:bCs/>
            <w:color w:val="000000" w:themeColor="text1"/>
            <w:sz w:val="32"/>
            <w:szCs w:val="32"/>
            <w:rtl/>
            <w:lang w:bidi="fa-IR"/>
          </w:rPr>
          <w:br/>
        </w:r>
      </w:ins>
    </w:p>
    <w:p w14:paraId="54BC018A" w14:textId="39CAB41D" w:rsidR="00BD2034" w:rsidRDefault="00BD2034" w:rsidP="00BD2034">
      <w:pPr>
        <w:jc w:val="right"/>
        <w:rPr>
          <w:ins w:id="244" w:author="ahura mzda" w:date="2024-02-20T15:32:00Z"/>
          <w:b/>
          <w:bCs/>
          <w:color w:val="000000" w:themeColor="text1"/>
          <w:sz w:val="32"/>
          <w:szCs w:val="32"/>
          <w:rtl/>
          <w:lang w:bidi="fa-IR"/>
        </w:rPr>
      </w:pPr>
      <w:ins w:id="245" w:author="ahura mzda" w:date="2024-02-20T15:31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 xml:space="preserve">فعال میشود که سکه هارا میگیرد و به موجودی اضافه میکند ! </w:t>
        </w:r>
      </w:ins>
      <w:ins w:id="246" w:author="ahura mzda" w:date="2024-02-20T15:32:00Z">
        <w:r>
          <w:rPr>
            <w:rFonts w:hint="cs"/>
            <w:b/>
            <w:bCs/>
            <w:color w:val="000000" w:themeColor="text1"/>
            <w:sz w:val="32"/>
            <w:szCs w:val="32"/>
            <w:rtl/>
            <w:lang w:bidi="fa-IR"/>
          </w:rPr>
          <w:t>شرایط این عمر هم در بالا توضیح داده شده!</w:t>
        </w:r>
      </w:ins>
    </w:p>
    <w:p w14:paraId="306C8691" w14:textId="68ADE8A2" w:rsidR="00BD2034" w:rsidRDefault="00BD2034" w:rsidP="00BD2034">
      <w:pPr>
        <w:jc w:val="right"/>
        <w:rPr>
          <w:ins w:id="247" w:author="ahura mzda" w:date="2024-02-20T15:32:00Z"/>
          <w:b/>
          <w:bCs/>
          <w:color w:val="000000" w:themeColor="text1"/>
          <w:sz w:val="32"/>
          <w:szCs w:val="32"/>
          <w:rtl/>
          <w:lang w:bidi="fa-IR"/>
        </w:rPr>
      </w:pPr>
    </w:p>
    <w:p w14:paraId="4A518F64" w14:textId="6C64802E" w:rsidR="00DD7236" w:rsidRDefault="00DD7236" w:rsidP="00DD7236">
      <w:pPr>
        <w:jc w:val="center"/>
        <w:rPr>
          <w:ins w:id="248" w:author="ahura mzda" w:date="2024-02-21T11:57:00Z"/>
          <w:color w:val="000000" w:themeColor="text1"/>
          <w:sz w:val="32"/>
          <w:szCs w:val="32"/>
          <w:rtl/>
          <w:lang w:bidi="fa-IR"/>
        </w:rPr>
      </w:pPr>
    </w:p>
    <w:p w14:paraId="669645E4" w14:textId="77777777" w:rsidR="00DD7236" w:rsidRDefault="00DD7236">
      <w:pPr>
        <w:rPr>
          <w:ins w:id="249" w:author="ahura mzda" w:date="2024-02-21T11:57:00Z"/>
          <w:color w:val="000000" w:themeColor="text1"/>
          <w:sz w:val="32"/>
          <w:szCs w:val="32"/>
          <w:rtl/>
          <w:lang w:bidi="fa-IR"/>
        </w:rPr>
      </w:pPr>
      <w:ins w:id="250" w:author="ahura mzda" w:date="2024-02-21T11:57:00Z">
        <w:r>
          <w:rPr>
            <w:color w:val="000000" w:themeColor="text1"/>
            <w:sz w:val="32"/>
            <w:szCs w:val="32"/>
            <w:rtl/>
            <w:lang w:bidi="fa-IR"/>
          </w:rPr>
          <w:br w:type="page"/>
        </w:r>
      </w:ins>
    </w:p>
    <w:p w14:paraId="1339613F" w14:textId="380FA8B1" w:rsidR="00DD7236" w:rsidRPr="00407D0A" w:rsidRDefault="004A147B">
      <w:pPr>
        <w:tabs>
          <w:tab w:val="left" w:pos="6346"/>
        </w:tabs>
        <w:bidi/>
        <w:rPr>
          <w:ins w:id="251" w:author="ahura mzda" w:date="2024-02-21T12:00:00Z"/>
          <w:sz w:val="32"/>
          <w:szCs w:val="32"/>
          <w:rtl/>
          <w:lang w:bidi="fa-IR"/>
          <w:rPrChange w:id="252" w:author="ahura mzda" w:date="2024-02-21T12:41:00Z">
            <w:rPr>
              <w:ins w:id="253" w:author="ahura mzda" w:date="2024-02-21T12:00:00Z"/>
              <w:color w:val="000000" w:themeColor="text1"/>
              <w:sz w:val="32"/>
              <w:szCs w:val="32"/>
              <w:rtl/>
              <w:lang w:bidi="fa-IR"/>
            </w:rPr>
          </w:rPrChange>
        </w:rPr>
        <w:pPrChange w:id="254" w:author="ahura mzda" w:date="2024-02-21T12:41:00Z">
          <w:pPr>
            <w:jc w:val="center"/>
          </w:pPr>
        </w:pPrChange>
      </w:pPr>
      <w:ins w:id="255" w:author="ahura mzda" w:date="2024-02-21T12:13:00Z">
        <w:r>
          <w:rPr>
            <w:rFonts w:hint="cs"/>
            <w:noProof/>
            <w:color w:val="000000" w:themeColor="text1"/>
            <w:sz w:val="32"/>
            <w:szCs w:val="32"/>
            <w:lang w:bidi="fa-IR"/>
          </w:rPr>
          <w:lastRenderedPageBreak/>
          <w:drawing>
            <wp:anchor distT="0" distB="0" distL="114300" distR="114300" simplePos="0" relativeHeight="251672576" behindDoc="0" locked="0" layoutInCell="1" allowOverlap="1" wp14:anchorId="34949CDF" wp14:editId="08A4D5B8">
              <wp:simplePos x="0" y="0"/>
              <wp:positionH relativeFrom="margin">
                <wp:posOffset>-447675</wp:posOffset>
              </wp:positionH>
              <wp:positionV relativeFrom="paragraph">
                <wp:posOffset>316230</wp:posOffset>
              </wp:positionV>
              <wp:extent cx="5675630" cy="7477125"/>
              <wp:effectExtent l="0" t="0" r="1270" b="0"/>
              <wp:wrapTopAndBottom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75630" cy="7477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56" w:author="ahura mzda" w:date="2024-02-21T12:41:00Z">
        <w:r w:rsidR="00407D0A" w:rsidRPr="00407D0A">
          <w:rPr>
            <w:b/>
            <w:bCs/>
            <w:sz w:val="40"/>
            <w:szCs w:val="40"/>
            <w:lang w:bidi="fa-IR"/>
          </w:rPr>
          <w:t xml:space="preserve"> </w:t>
        </w:r>
        <w:r w:rsidR="00407D0A" w:rsidRPr="00C74CFA">
          <w:rPr>
            <w:b/>
            <w:bCs/>
            <w:sz w:val="40"/>
            <w:szCs w:val="40"/>
            <w:lang w:bidi="fa-IR"/>
          </w:rPr>
          <w:t xml:space="preserve">FSM </w:t>
        </w:r>
        <w:proofErr w:type="gramStart"/>
        <w:r w:rsidR="00407D0A" w:rsidRPr="00C74CFA">
          <w:rPr>
            <w:b/>
            <w:bCs/>
            <w:sz w:val="40"/>
            <w:szCs w:val="40"/>
            <w:lang w:bidi="fa-IR"/>
          </w:rPr>
          <w:t>Chart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:</w:t>
        </w:r>
        <w:proofErr w:type="gramEnd"/>
        <w:r w:rsid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7CE0F781" w14:textId="6B62E840" w:rsidR="00DD7236" w:rsidRDefault="00DD7236" w:rsidP="00DD7236">
      <w:pPr>
        <w:tabs>
          <w:tab w:val="left" w:pos="6346"/>
        </w:tabs>
        <w:bidi/>
        <w:rPr>
          <w:ins w:id="257" w:author="ahura mzda" w:date="2024-02-21T12:14:00Z"/>
          <w:sz w:val="32"/>
          <w:szCs w:val="32"/>
          <w:rtl/>
          <w:lang w:bidi="fa-IR"/>
        </w:rPr>
      </w:pPr>
      <w:proofErr w:type="spellStart"/>
      <w:proofErr w:type="gramStart"/>
      <w:ins w:id="258" w:author="ahura mzda" w:date="2024-02-21T12:01:00Z">
        <w:r>
          <w:rPr>
            <w:sz w:val="32"/>
            <w:szCs w:val="32"/>
            <w:lang w:bidi="fa-IR"/>
          </w:rPr>
          <w:lastRenderedPageBreak/>
          <w:t>Fsm</w:t>
        </w:r>
        <w:proofErr w:type="spellEnd"/>
        <w:r>
          <w:rPr>
            <w:sz w:val="32"/>
            <w:szCs w:val="32"/>
            <w:lang w:bidi="fa-IR"/>
          </w:rPr>
          <w:t xml:space="preserve"> </w:t>
        </w:r>
        <w:r>
          <w:rPr>
            <w:rFonts w:hint="cs"/>
            <w:sz w:val="32"/>
            <w:szCs w:val="32"/>
            <w:rtl/>
            <w:lang w:bidi="fa-IR"/>
          </w:rPr>
          <w:t xml:space="preserve"> این</w:t>
        </w:r>
        <w:proofErr w:type="gramEnd"/>
        <w:r>
          <w:rPr>
            <w:rFonts w:hint="cs"/>
            <w:sz w:val="32"/>
            <w:szCs w:val="32"/>
            <w:rtl/>
            <w:lang w:bidi="fa-IR"/>
          </w:rPr>
          <w:t xml:space="preserve"> مدار همانطور که در بالا میبینید رسم شده و </w:t>
        </w:r>
      </w:ins>
      <w:ins w:id="259" w:author="ahura mzda" w:date="2024-02-21T12:02:00Z">
        <w:r>
          <w:rPr>
            <w:rFonts w:hint="cs"/>
            <w:sz w:val="32"/>
            <w:szCs w:val="32"/>
            <w:rtl/>
            <w:lang w:bidi="fa-IR"/>
          </w:rPr>
          <w:t xml:space="preserve">تا زمانی که </w:t>
        </w:r>
      </w:ins>
      <w:ins w:id="260" w:author="ahura mzda" w:date="2024-02-21T12:06:00Z">
        <w:r>
          <w:rPr>
            <w:sz w:val="32"/>
            <w:szCs w:val="32"/>
            <w:lang w:bidi="fa-IR"/>
          </w:rPr>
          <w:t xml:space="preserve"> Submit = 1 </w:t>
        </w:r>
        <w:r>
          <w:rPr>
            <w:rFonts w:hint="cs"/>
            <w:sz w:val="32"/>
            <w:szCs w:val="32"/>
            <w:rtl/>
            <w:lang w:bidi="fa-IR"/>
          </w:rPr>
          <w:t>نشود برنامه پایان نمیابد.</w:t>
        </w:r>
      </w:ins>
      <w:ins w:id="261" w:author="ahura mzda" w:date="2024-02-21T12:20:00Z">
        <w:r w:rsidR="00CA5B29" w:rsidRPr="00CA5B29">
          <w:rPr>
            <w:rFonts w:hint="cs"/>
            <w:sz w:val="32"/>
            <w:szCs w:val="32"/>
            <w:lang w:bidi="fa-IR"/>
          </w:rPr>
          <w:t xml:space="preserve"> </w:t>
        </w:r>
        <w:r w:rsidR="00CA5B29">
          <w:rPr>
            <w:rFonts w:hint="cs"/>
            <w:noProof/>
            <w:sz w:val="32"/>
            <w:szCs w:val="32"/>
            <w:lang w:bidi="fa-IR"/>
          </w:rPr>
          <w:drawing>
            <wp:inline distT="0" distB="0" distL="0" distR="0" wp14:anchorId="49A3FA89" wp14:editId="5909E354">
              <wp:extent cx="4061460" cy="2711450"/>
              <wp:effectExtent l="0" t="0" r="0" b="0"/>
              <wp:docPr id="18" name="Pictur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1460" cy="271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8CFD28" w14:textId="689F0CE9" w:rsidR="004A147B" w:rsidRDefault="00CA5B29" w:rsidP="004A147B">
      <w:pPr>
        <w:tabs>
          <w:tab w:val="left" w:pos="6346"/>
        </w:tabs>
        <w:bidi/>
        <w:rPr>
          <w:ins w:id="262" w:author="ahura mzda" w:date="2024-02-21T12:21:00Z"/>
          <w:sz w:val="32"/>
          <w:szCs w:val="32"/>
          <w:rtl/>
          <w:lang w:bidi="fa-IR"/>
        </w:rPr>
      </w:pPr>
      <w:ins w:id="263" w:author="ahura mzda" w:date="2024-02-21T12:25:00Z">
        <w:r>
          <w:rPr>
            <w:noProof/>
            <w:sz w:val="32"/>
            <w:szCs w:val="32"/>
            <w:lang w:bidi="fa-IR"/>
          </w:rPr>
          <w:drawing>
            <wp:anchor distT="0" distB="0" distL="114300" distR="114300" simplePos="0" relativeHeight="251670528" behindDoc="0" locked="0" layoutInCell="1" allowOverlap="1" wp14:anchorId="3EEEA897" wp14:editId="38BF34B7">
              <wp:simplePos x="0" y="0"/>
              <wp:positionH relativeFrom="margin">
                <wp:align>center</wp:align>
              </wp:positionH>
              <wp:positionV relativeFrom="paragraph">
                <wp:posOffset>818515</wp:posOffset>
              </wp:positionV>
              <wp:extent cx="5262880" cy="1360805"/>
              <wp:effectExtent l="0" t="0" r="0" b="0"/>
              <wp:wrapTopAndBottom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2880" cy="136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64" w:author="ahura mzda" w:date="2024-02-21T12:14:00Z">
        <w:r w:rsidR="004A147B">
          <w:rPr>
            <w:rFonts w:hint="cs"/>
            <w:sz w:val="32"/>
            <w:szCs w:val="32"/>
            <w:rtl/>
            <w:lang w:bidi="fa-IR"/>
          </w:rPr>
          <w:t xml:space="preserve">هر بار که کاربر سکه ای وارد کند و درخواست بلیطی بدهد </w:t>
        </w:r>
        <w:r w:rsidR="004A147B">
          <w:rPr>
            <w:sz w:val="32"/>
            <w:szCs w:val="32"/>
            <w:lang w:bidi="fa-IR"/>
          </w:rPr>
          <w:t>,</w:t>
        </w:r>
        <w:r w:rsidR="004A147B">
          <w:rPr>
            <w:rFonts w:hint="cs"/>
            <w:sz w:val="32"/>
            <w:szCs w:val="32"/>
            <w:rtl/>
            <w:lang w:bidi="fa-IR"/>
          </w:rPr>
          <w:t xml:space="preserve"> مقدار سکه به </w:t>
        </w:r>
        <w:r w:rsidR="004A147B">
          <w:rPr>
            <w:sz w:val="32"/>
            <w:szCs w:val="32"/>
            <w:lang w:bidi="fa-IR"/>
          </w:rPr>
          <w:t xml:space="preserve">temp </w:t>
        </w:r>
        <w:r w:rsidR="004A147B">
          <w:rPr>
            <w:rFonts w:hint="cs"/>
            <w:sz w:val="32"/>
            <w:szCs w:val="32"/>
            <w:rtl/>
            <w:lang w:bidi="fa-IR"/>
          </w:rPr>
          <w:t xml:space="preserve"> اضاف</w:t>
        </w:r>
      </w:ins>
      <w:ins w:id="265" w:author="ahura mzda" w:date="2024-02-21T12:15:00Z">
        <w:r w:rsidR="004A147B">
          <w:rPr>
            <w:rFonts w:hint="cs"/>
            <w:sz w:val="32"/>
            <w:szCs w:val="32"/>
            <w:rtl/>
            <w:lang w:bidi="fa-IR"/>
          </w:rPr>
          <w:t xml:space="preserve">ه میشود و </w:t>
        </w:r>
      </w:ins>
      <w:ins w:id="266" w:author="ahura mzda" w:date="2024-02-21T12:16:00Z">
        <w:r w:rsidR="004A147B">
          <w:rPr>
            <w:rFonts w:hint="cs"/>
            <w:sz w:val="32"/>
            <w:szCs w:val="32"/>
            <w:rtl/>
            <w:lang w:bidi="fa-IR"/>
          </w:rPr>
          <w:t xml:space="preserve">وارد مرحله درخواست بلیط ها صادر میشود. </w:t>
        </w:r>
      </w:ins>
    </w:p>
    <w:p w14:paraId="38D48163" w14:textId="04412BDB" w:rsidR="00CA5B29" w:rsidRDefault="00CA5B29" w:rsidP="00CA5B29">
      <w:pPr>
        <w:tabs>
          <w:tab w:val="left" w:pos="6346"/>
        </w:tabs>
        <w:bidi/>
        <w:rPr>
          <w:ins w:id="267" w:author="ahura mzda" w:date="2024-02-21T12:21:00Z"/>
          <w:sz w:val="32"/>
          <w:szCs w:val="32"/>
          <w:rtl/>
          <w:lang w:bidi="fa-IR"/>
        </w:rPr>
      </w:pPr>
    </w:p>
    <w:p w14:paraId="3A288447" w14:textId="3AEB1C07" w:rsidR="00CA5B29" w:rsidRDefault="00CA5B29" w:rsidP="00CA5B29">
      <w:pPr>
        <w:tabs>
          <w:tab w:val="left" w:pos="6346"/>
        </w:tabs>
        <w:bidi/>
        <w:rPr>
          <w:ins w:id="268" w:author="ahura mzda" w:date="2024-02-21T12:21:00Z"/>
          <w:sz w:val="32"/>
          <w:szCs w:val="32"/>
          <w:lang w:bidi="fa-IR"/>
        </w:rPr>
      </w:pPr>
    </w:p>
    <w:p w14:paraId="196F3228" w14:textId="7D0D8061" w:rsidR="00FC5F67" w:rsidRDefault="00CA5B29" w:rsidP="00FC5F67">
      <w:pPr>
        <w:tabs>
          <w:tab w:val="left" w:pos="6346"/>
        </w:tabs>
        <w:bidi/>
        <w:rPr>
          <w:ins w:id="269" w:author="ahura mzda" w:date="2024-02-21T12:28:00Z"/>
          <w:sz w:val="32"/>
          <w:szCs w:val="32"/>
          <w:lang w:bidi="fa-IR"/>
        </w:rPr>
      </w:pPr>
      <w:ins w:id="270" w:author="ahura mzda" w:date="2024-02-21T12:21:00Z"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0A031129" w14:textId="2879B823" w:rsidR="00FC5F67" w:rsidRDefault="00FC5F67">
      <w:pPr>
        <w:rPr>
          <w:ins w:id="271" w:author="ahura mzda" w:date="2024-02-21T12:28:00Z"/>
          <w:sz w:val="32"/>
          <w:szCs w:val="32"/>
          <w:lang w:bidi="fa-IR"/>
        </w:rPr>
      </w:pPr>
      <w:ins w:id="272" w:author="ahura mzda" w:date="2024-02-21T12:28:00Z">
        <w:r>
          <w:rPr>
            <w:sz w:val="32"/>
            <w:szCs w:val="32"/>
            <w:lang w:bidi="fa-IR"/>
          </w:rPr>
          <w:br w:type="page"/>
        </w:r>
      </w:ins>
    </w:p>
    <w:p w14:paraId="6099DA60" w14:textId="77777777" w:rsidR="00FC5F67" w:rsidRDefault="00FC5F67" w:rsidP="00FC5F67">
      <w:pPr>
        <w:tabs>
          <w:tab w:val="left" w:pos="6346"/>
        </w:tabs>
        <w:bidi/>
        <w:rPr>
          <w:ins w:id="273" w:author="ahura mzda" w:date="2024-02-21T12:27:00Z"/>
          <w:sz w:val="32"/>
          <w:szCs w:val="32"/>
          <w:lang w:bidi="fa-IR"/>
        </w:rPr>
      </w:pPr>
    </w:p>
    <w:p w14:paraId="09EE688B" w14:textId="6F5759EF" w:rsidR="00FC5F67" w:rsidRDefault="00FC5F67" w:rsidP="00FC5F67">
      <w:pPr>
        <w:tabs>
          <w:tab w:val="left" w:pos="6346"/>
        </w:tabs>
        <w:bidi/>
        <w:rPr>
          <w:ins w:id="274" w:author="ahura mzda" w:date="2024-02-21T12:27:00Z"/>
          <w:sz w:val="32"/>
          <w:szCs w:val="32"/>
          <w:lang w:bidi="fa-IR"/>
        </w:rPr>
      </w:pPr>
    </w:p>
    <w:p w14:paraId="052217A5" w14:textId="70008961" w:rsidR="00FC5F67" w:rsidRDefault="00FC5F67" w:rsidP="00FC5F67">
      <w:pPr>
        <w:tabs>
          <w:tab w:val="left" w:pos="6346"/>
        </w:tabs>
        <w:bidi/>
        <w:rPr>
          <w:ins w:id="275" w:author="ahura mzda" w:date="2024-02-21T12:27:00Z"/>
          <w:sz w:val="32"/>
          <w:szCs w:val="32"/>
          <w:lang w:bidi="fa-IR"/>
        </w:rPr>
      </w:pPr>
    </w:p>
    <w:p w14:paraId="5FA34419" w14:textId="77777777" w:rsidR="00FC5F67" w:rsidRDefault="00FC5F67" w:rsidP="00FC5F67">
      <w:pPr>
        <w:tabs>
          <w:tab w:val="left" w:pos="6346"/>
        </w:tabs>
        <w:bidi/>
        <w:rPr>
          <w:ins w:id="276" w:author="ahura mzda" w:date="2024-02-21T12:16:00Z"/>
          <w:sz w:val="32"/>
          <w:szCs w:val="32"/>
          <w:rtl/>
          <w:lang w:bidi="fa-IR"/>
        </w:rPr>
      </w:pPr>
    </w:p>
    <w:p w14:paraId="661B5424" w14:textId="41D1BE98" w:rsidR="00CA5B29" w:rsidRDefault="004A147B" w:rsidP="004A147B">
      <w:pPr>
        <w:tabs>
          <w:tab w:val="left" w:pos="6346"/>
        </w:tabs>
        <w:bidi/>
        <w:rPr>
          <w:ins w:id="277" w:author="ahura mzda" w:date="2024-02-21T12:27:00Z"/>
          <w:sz w:val="32"/>
          <w:szCs w:val="32"/>
          <w:lang w:bidi="fa-IR"/>
        </w:rPr>
      </w:pPr>
      <w:ins w:id="278" w:author="ahura mzda" w:date="2024-02-21T12:16:00Z">
        <w:r>
          <w:rPr>
            <w:rFonts w:hint="cs"/>
            <w:sz w:val="32"/>
            <w:szCs w:val="32"/>
            <w:rtl/>
            <w:lang w:bidi="fa-IR"/>
          </w:rPr>
          <w:t xml:space="preserve">اگر </w:t>
        </w:r>
        <w:r>
          <w:rPr>
            <w:sz w:val="32"/>
            <w:szCs w:val="32"/>
            <w:lang w:bidi="fa-IR"/>
          </w:rPr>
          <w:t xml:space="preserve">temp </w:t>
        </w:r>
        <w:r>
          <w:rPr>
            <w:rFonts w:hint="cs"/>
            <w:sz w:val="32"/>
            <w:szCs w:val="32"/>
            <w:rtl/>
            <w:lang w:bidi="fa-IR"/>
          </w:rPr>
          <w:t xml:space="preserve"> از قیمت بلیط درخواستی بیشتر بود بلیط صادر میشود </w:t>
        </w:r>
      </w:ins>
      <w:ins w:id="279" w:author="ahura mzda" w:date="2024-02-21T12:27:00Z">
        <w:r w:rsidR="00FC5F67">
          <w:rPr>
            <w:sz w:val="32"/>
            <w:szCs w:val="32"/>
            <w:lang w:bidi="fa-IR"/>
          </w:rPr>
          <w:t>:</w:t>
        </w:r>
      </w:ins>
    </w:p>
    <w:p w14:paraId="2689A76F" w14:textId="51C17A85" w:rsidR="00FC5F67" w:rsidRDefault="00FC5F67" w:rsidP="00FC5F67">
      <w:pPr>
        <w:tabs>
          <w:tab w:val="left" w:pos="6346"/>
        </w:tabs>
        <w:bidi/>
        <w:rPr>
          <w:ins w:id="280" w:author="ahura mzda" w:date="2024-02-21T12:17:00Z"/>
          <w:sz w:val="32"/>
          <w:szCs w:val="32"/>
          <w:rtl/>
          <w:lang w:bidi="fa-IR"/>
        </w:rPr>
      </w:pPr>
      <w:ins w:id="281" w:author="ahura mzda" w:date="2024-02-21T12:29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23FD72A2" wp14:editId="1CCD70E5">
              <wp:extent cx="5943600" cy="3286125"/>
              <wp:effectExtent l="0" t="0" r="0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286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D2FC3D2" w14:textId="74152ADE" w:rsidR="00CA5B29" w:rsidRDefault="00CA5B29" w:rsidP="0002302D">
      <w:pPr>
        <w:rPr>
          <w:ins w:id="282" w:author="ahura mzda" w:date="2024-02-21T12:19:00Z"/>
          <w:sz w:val="32"/>
          <w:szCs w:val="32"/>
          <w:rtl/>
          <w:lang w:bidi="fa-IR"/>
        </w:rPr>
        <w:pPrChange w:id="283" w:author="ahura mzda" w:date="2024-02-21T19:02:00Z">
          <w:pPr>
            <w:tabs>
              <w:tab w:val="left" w:pos="6346"/>
            </w:tabs>
            <w:bidi/>
          </w:pPr>
        </w:pPrChange>
      </w:pPr>
      <w:ins w:id="284" w:author="ahura mzda" w:date="2024-02-21T12:17:00Z">
        <w:r>
          <w:rPr>
            <w:sz w:val="32"/>
            <w:szCs w:val="32"/>
            <w:rtl/>
            <w:lang w:bidi="fa-IR"/>
          </w:rPr>
          <w:br w:type="page"/>
        </w:r>
      </w:ins>
    </w:p>
    <w:p w14:paraId="6CBF4C47" w14:textId="5111E8EF" w:rsidR="00CA5B29" w:rsidRDefault="00CA5B29" w:rsidP="00CA5B29">
      <w:pPr>
        <w:tabs>
          <w:tab w:val="left" w:pos="6346"/>
        </w:tabs>
        <w:bidi/>
        <w:rPr>
          <w:ins w:id="285" w:author="ahura mzda" w:date="2024-02-21T12:19:00Z"/>
          <w:sz w:val="32"/>
          <w:szCs w:val="32"/>
          <w:rtl/>
          <w:lang w:bidi="fa-IR"/>
        </w:rPr>
      </w:pPr>
      <w:ins w:id="286" w:author="ahura mzda" w:date="2024-02-21T12:19:00Z">
        <w:r>
          <w:rPr>
            <w:sz w:val="32"/>
            <w:szCs w:val="32"/>
            <w:lang w:bidi="fa-IR"/>
          </w:rPr>
          <w:lastRenderedPageBreak/>
          <w:t xml:space="preserve">ASM </w:t>
        </w:r>
        <w:proofErr w:type="gramStart"/>
        <w:r>
          <w:rPr>
            <w:sz w:val="32"/>
            <w:szCs w:val="32"/>
            <w:lang w:bidi="fa-IR"/>
          </w:rPr>
          <w:t xml:space="preserve">Chart </w:t>
        </w:r>
        <w:r>
          <w:rPr>
            <w:rFonts w:hint="cs"/>
            <w:sz w:val="32"/>
            <w:szCs w:val="32"/>
            <w:rtl/>
            <w:lang w:bidi="fa-IR"/>
          </w:rPr>
          <w:t xml:space="preserve"> :</w:t>
        </w:r>
        <w:proofErr w:type="gramEnd"/>
        <w:r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223A62D3" w14:textId="60D7964A" w:rsidR="00FC5F67" w:rsidRDefault="00FC5F67" w:rsidP="00CA5B29">
      <w:pPr>
        <w:tabs>
          <w:tab w:val="left" w:pos="6346"/>
        </w:tabs>
        <w:bidi/>
        <w:rPr>
          <w:ins w:id="287" w:author="ahura mzda" w:date="2024-02-21T12:30:00Z"/>
          <w:sz w:val="32"/>
          <w:szCs w:val="32"/>
          <w:rtl/>
          <w:lang w:bidi="fa-IR"/>
        </w:rPr>
      </w:pPr>
    </w:p>
    <w:p w14:paraId="72F511AF" w14:textId="3721FAE8" w:rsidR="00FC5F67" w:rsidRDefault="0002302D">
      <w:pPr>
        <w:rPr>
          <w:ins w:id="288" w:author="ahura mzda" w:date="2024-02-21T12:30:00Z"/>
          <w:sz w:val="32"/>
          <w:szCs w:val="32"/>
          <w:rtl/>
          <w:lang w:bidi="fa-IR"/>
        </w:rPr>
      </w:pPr>
      <w:ins w:id="289" w:author="ahura mzda" w:date="2024-02-21T19:02:00Z">
        <w:r>
          <w:rPr>
            <w:rFonts w:hint="cs"/>
            <w:noProof/>
            <w:sz w:val="32"/>
            <w:szCs w:val="32"/>
            <w:lang w:bidi="fa-IR"/>
          </w:rPr>
          <w:drawing>
            <wp:anchor distT="0" distB="0" distL="114300" distR="114300" simplePos="0" relativeHeight="251674624" behindDoc="0" locked="0" layoutInCell="1" allowOverlap="1" wp14:anchorId="5AE40B63" wp14:editId="2DA36735">
              <wp:simplePos x="0" y="0"/>
              <wp:positionH relativeFrom="margin">
                <wp:align>right</wp:align>
              </wp:positionH>
              <wp:positionV relativeFrom="paragraph">
                <wp:posOffset>258834</wp:posOffset>
              </wp:positionV>
              <wp:extent cx="5943600" cy="6272530"/>
              <wp:effectExtent l="0" t="0" r="0" b="0"/>
              <wp:wrapTopAndBottom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6272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290" w:author="ahura mzda" w:date="2024-02-21T12:30:00Z">
        <w:r w:rsidR="00FC5F67">
          <w:rPr>
            <w:sz w:val="32"/>
            <w:szCs w:val="32"/>
            <w:rtl/>
            <w:lang w:bidi="fa-IR"/>
          </w:rPr>
          <w:br w:type="page"/>
        </w:r>
      </w:ins>
    </w:p>
    <w:p w14:paraId="61A6B29E" w14:textId="501316F5" w:rsidR="00FC5F67" w:rsidRDefault="00FC5F67" w:rsidP="00CA5B29">
      <w:pPr>
        <w:tabs>
          <w:tab w:val="left" w:pos="6346"/>
        </w:tabs>
        <w:bidi/>
        <w:rPr>
          <w:ins w:id="291" w:author="ahura mzda" w:date="2024-02-21T12:30:00Z"/>
          <w:sz w:val="32"/>
          <w:szCs w:val="32"/>
          <w:lang w:bidi="fa-IR"/>
        </w:rPr>
      </w:pPr>
    </w:p>
    <w:p w14:paraId="07648482" w14:textId="5930576A" w:rsidR="00FC5F67" w:rsidRDefault="00FC5F67" w:rsidP="00FC5F67">
      <w:pPr>
        <w:tabs>
          <w:tab w:val="left" w:pos="6346"/>
        </w:tabs>
        <w:bidi/>
        <w:rPr>
          <w:ins w:id="292" w:author="ahura mzda" w:date="2024-02-21T12:30:00Z"/>
          <w:sz w:val="32"/>
          <w:szCs w:val="32"/>
          <w:lang w:bidi="fa-IR"/>
        </w:rPr>
      </w:pPr>
    </w:p>
    <w:p w14:paraId="2E965939" w14:textId="58D872C8" w:rsidR="00FC5F67" w:rsidRDefault="00FC5F67" w:rsidP="00FC5F67">
      <w:pPr>
        <w:tabs>
          <w:tab w:val="left" w:pos="6346"/>
        </w:tabs>
        <w:bidi/>
        <w:rPr>
          <w:ins w:id="293" w:author="ahura mzda" w:date="2024-02-21T12:30:00Z"/>
          <w:sz w:val="32"/>
          <w:szCs w:val="32"/>
          <w:rtl/>
          <w:lang w:bidi="fa-IR"/>
        </w:rPr>
      </w:pPr>
      <w:ins w:id="294" w:author="ahura mzda" w:date="2024-02-21T12:30:00Z">
        <w:r>
          <w:rPr>
            <w:rFonts w:hint="cs"/>
            <w:sz w:val="32"/>
            <w:szCs w:val="32"/>
            <w:rtl/>
            <w:lang w:bidi="fa-IR"/>
          </w:rPr>
          <w:t xml:space="preserve">همانطور که در بالا مشاهده میکنید این فلوچارت تا زمانی که </w:t>
        </w:r>
        <w:r>
          <w:rPr>
            <w:sz w:val="32"/>
            <w:szCs w:val="32"/>
            <w:lang w:bidi="fa-IR"/>
          </w:rPr>
          <w:t xml:space="preserve">Submit </w:t>
        </w:r>
      </w:ins>
      <w:ins w:id="295" w:author="ahura mzda" w:date="2024-02-21T12:31:00Z">
        <w:r>
          <w:rPr>
            <w:sz w:val="32"/>
            <w:szCs w:val="32"/>
            <w:lang w:bidi="fa-IR"/>
          </w:rPr>
          <w:t xml:space="preserve">= 0 </w:t>
        </w:r>
        <w:r>
          <w:rPr>
            <w:rFonts w:hint="cs"/>
            <w:sz w:val="32"/>
            <w:szCs w:val="32"/>
            <w:rtl/>
            <w:lang w:bidi="fa-IR"/>
          </w:rPr>
          <w:t xml:space="preserve"> باشد کار میکند.</w:t>
        </w:r>
      </w:ins>
    </w:p>
    <w:p w14:paraId="61367C77" w14:textId="27CA5437" w:rsidR="00407D0A" w:rsidRDefault="00FC5F67" w:rsidP="00407D0A">
      <w:pPr>
        <w:tabs>
          <w:tab w:val="left" w:pos="6346"/>
        </w:tabs>
        <w:bidi/>
        <w:rPr>
          <w:ins w:id="296" w:author="ahura mzda" w:date="2024-02-21T12:41:00Z"/>
          <w:sz w:val="32"/>
          <w:szCs w:val="32"/>
          <w:rtl/>
          <w:lang w:bidi="fa-IR"/>
        </w:rPr>
      </w:pPr>
      <w:ins w:id="297" w:author="ahura mzda" w:date="2024-02-21T12:36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15DD35BF" wp14:editId="0B08266D">
              <wp:extent cx="5943600" cy="894715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98" w:author="ahura mzda" w:date="2024-02-21T12:37:00Z">
        <w:r>
          <w:rPr>
            <w:rFonts w:hint="cs"/>
            <w:sz w:val="32"/>
            <w:szCs w:val="32"/>
            <w:rtl/>
            <w:lang w:bidi="fa-IR"/>
          </w:rPr>
          <w:t xml:space="preserve">البته زمانی که </w:t>
        </w:r>
        <w:r>
          <w:rPr>
            <w:sz w:val="32"/>
            <w:szCs w:val="32"/>
            <w:lang w:bidi="fa-IR"/>
          </w:rPr>
          <w:t xml:space="preserve">Submit = 1 </w:t>
        </w:r>
        <w:r>
          <w:rPr>
            <w:rFonts w:hint="cs"/>
            <w:sz w:val="32"/>
            <w:szCs w:val="32"/>
            <w:rtl/>
            <w:lang w:bidi="fa-IR"/>
          </w:rPr>
          <w:t xml:space="preserve"> شود </w:t>
        </w:r>
        <w:r>
          <w:rPr>
            <w:sz w:val="32"/>
            <w:szCs w:val="32"/>
            <w:lang w:bidi="fa-IR"/>
          </w:rPr>
          <w:t xml:space="preserve">temp </w:t>
        </w:r>
        <w:r>
          <w:rPr>
            <w:rFonts w:hint="cs"/>
            <w:sz w:val="32"/>
            <w:szCs w:val="32"/>
            <w:rtl/>
            <w:lang w:bidi="fa-IR"/>
          </w:rPr>
          <w:t xml:space="preserve"> یا همان مقدا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ر دارایی حال حاضر </w:t>
        </w:r>
      </w:ins>
      <w:ins w:id="299" w:author="ahura mzda" w:date="2024-02-21T12:38:00Z">
        <w:r w:rsidR="00407D0A">
          <w:rPr>
            <w:rFonts w:hint="cs"/>
            <w:sz w:val="32"/>
            <w:szCs w:val="32"/>
            <w:rtl/>
            <w:lang w:bidi="fa-IR"/>
          </w:rPr>
          <w:t xml:space="preserve">داخل </w:t>
        </w:r>
        <w:r w:rsidR="00407D0A">
          <w:rPr>
            <w:sz w:val="32"/>
            <w:szCs w:val="32"/>
            <w:lang w:bidi="fa-IR"/>
          </w:rPr>
          <w:t xml:space="preserve"> value 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ریخته میشود و مقدار دارایی حال حاضر صفر میشود.(</w:t>
        </w:r>
        <w:proofErr w:type="gramStart"/>
        <w:r w:rsidR="00407D0A">
          <w:rPr>
            <w:sz w:val="32"/>
            <w:szCs w:val="32"/>
            <w:lang w:bidi="fa-IR"/>
          </w:rPr>
          <w:t xml:space="preserve">value </w:t>
        </w:r>
        <w:r w:rsidR="00407D0A">
          <w:rPr>
            <w:rFonts w:hint="cs"/>
            <w:sz w:val="32"/>
            <w:szCs w:val="32"/>
            <w:rtl/>
            <w:lang w:bidi="fa-IR"/>
          </w:rPr>
          <w:t xml:space="preserve"> همان</w:t>
        </w:r>
        <w:proofErr w:type="gramEnd"/>
        <w:r w:rsidR="00407D0A">
          <w:rPr>
            <w:rFonts w:hint="cs"/>
            <w:sz w:val="32"/>
            <w:szCs w:val="32"/>
            <w:rtl/>
            <w:lang w:bidi="fa-IR"/>
          </w:rPr>
          <w:t xml:space="preserve"> باقی مانده پول کاربر است</w:t>
        </w:r>
      </w:ins>
      <w:ins w:id="300" w:author="ahura mzda" w:date="2024-02-21T12:39:00Z">
        <w:r w:rsidR="00407D0A">
          <w:rPr>
            <w:rFonts w:hint="cs"/>
            <w:sz w:val="32"/>
            <w:szCs w:val="32"/>
            <w:rtl/>
            <w:lang w:bidi="fa-IR"/>
          </w:rPr>
          <w:t>.)</w:t>
        </w:r>
      </w:ins>
      <w:ins w:id="301" w:author="ahura mzda" w:date="2024-02-21T12:41:00Z">
        <w:r w:rsid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510FB268" w14:textId="7A94BA53" w:rsidR="00407D0A" w:rsidRDefault="00407D0A">
      <w:pPr>
        <w:rPr>
          <w:ins w:id="302" w:author="ahura mzda" w:date="2024-02-21T12:45:00Z"/>
          <w:sz w:val="32"/>
          <w:szCs w:val="32"/>
          <w:lang w:bidi="fa-IR"/>
        </w:rPr>
      </w:pPr>
      <w:ins w:id="303" w:author="ahura mzda" w:date="2024-02-21T12:45:00Z">
        <w:r>
          <w:rPr>
            <w:sz w:val="32"/>
            <w:szCs w:val="32"/>
            <w:lang w:bidi="fa-IR"/>
          </w:rPr>
          <w:br w:type="page"/>
        </w:r>
      </w:ins>
    </w:p>
    <w:p w14:paraId="36BCFB9D" w14:textId="28D9F781" w:rsidR="00FC5F67" w:rsidRDefault="00FC5F67" w:rsidP="00FC5F67">
      <w:pPr>
        <w:tabs>
          <w:tab w:val="left" w:pos="6346"/>
        </w:tabs>
        <w:bidi/>
        <w:rPr>
          <w:ins w:id="304" w:author="ahura mzda" w:date="2024-02-21T12:30:00Z"/>
          <w:sz w:val="32"/>
          <w:szCs w:val="32"/>
          <w:lang w:bidi="fa-IR"/>
        </w:rPr>
      </w:pPr>
    </w:p>
    <w:p w14:paraId="66B5F332" w14:textId="53AE281D" w:rsidR="00407D0A" w:rsidRDefault="00407D0A" w:rsidP="00407D0A">
      <w:pPr>
        <w:tabs>
          <w:tab w:val="left" w:pos="6346"/>
        </w:tabs>
        <w:bidi/>
        <w:rPr>
          <w:ins w:id="305" w:author="ahura mzda" w:date="2024-02-21T12:46:00Z"/>
          <w:sz w:val="32"/>
          <w:szCs w:val="32"/>
          <w:rtl/>
          <w:lang w:bidi="fa-IR"/>
        </w:rPr>
      </w:pPr>
      <w:ins w:id="306" w:author="ahura mzda" w:date="2024-02-21T12:45:00Z">
        <w:r w:rsidRPr="00C74CFA">
          <w:rPr>
            <w:b/>
            <w:bCs/>
            <w:sz w:val="32"/>
            <w:szCs w:val="32"/>
            <w:lang w:bidi="fa-IR"/>
          </w:rPr>
          <w:t xml:space="preserve">While Submit = </w:t>
        </w:r>
        <w:proofErr w:type="gramStart"/>
        <w:r w:rsidRPr="00C74CFA">
          <w:rPr>
            <w:b/>
            <w:bCs/>
            <w:sz w:val="32"/>
            <w:szCs w:val="32"/>
            <w:lang w:bidi="fa-IR"/>
          </w:rPr>
          <w:t>0</w:t>
        </w:r>
        <w:r w:rsidRPr="00C74CFA">
          <w:rPr>
            <w:rFonts w:hint="cs"/>
            <w:b/>
            <w:bCs/>
            <w:sz w:val="32"/>
            <w:szCs w:val="32"/>
            <w:rtl/>
            <w:lang w:bidi="fa-IR"/>
          </w:rPr>
          <w:t xml:space="preserve"> </w:t>
        </w:r>
        <w:r>
          <w:rPr>
            <w:rFonts w:hint="cs"/>
            <w:b/>
            <w:bCs/>
            <w:sz w:val="32"/>
            <w:szCs w:val="32"/>
            <w:rtl/>
            <w:lang w:bidi="fa-IR"/>
          </w:rPr>
          <w:t>:</w:t>
        </w:r>
        <w:proofErr w:type="gramEnd"/>
        <w:r w:rsidRPr="00407D0A">
          <w:rPr>
            <w:rFonts w:hint="cs"/>
            <w:sz w:val="32"/>
            <w:szCs w:val="32"/>
            <w:rtl/>
            <w:lang w:bidi="fa-IR"/>
          </w:rPr>
          <w:t xml:space="preserve"> </w:t>
        </w:r>
      </w:ins>
    </w:p>
    <w:p w14:paraId="245BE020" w14:textId="5B45C4A3" w:rsidR="00407D0A" w:rsidRPr="00C74CFA" w:rsidRDefault="00407D0A" w:rsidP="00407D0A">
      <w:pPr>
        <w:tabs>
          <w:tab w:val="left" w:pos="6346"/>
        </w:tabs>
        <w:bidi/>
        <w:rPr>
          <w:ins w:id="307" w:author="ahura mzda" w:date="2024-02-21T12:45:00Z"/>
          <w:b/>
          <w:bCs/>
          <w:sz w:val="32"/>
          <w:szCs w:val="32"/>
          <w:rtl/>
          <w:lang w:bidi="fa-IR"/>
        </w:rPr>
      </w:pPr>
      <w:ins w:id="308" w:author="ahura mzda" w:date="2024-02-21T12:45:00Z">
        <w:r>
          <w:rPr>
            <w:noProof/>
            <w:sz w:val="32"/>
            <w:szCs w:val="32"/>
            <w:lang w:bidi="fa-IR"/>
          </w:rPr>
          <w:drawing>
            <wp:anchor distT="0" distB="0" distL="114300" distR="114300" simplePos="0" relativeHeight="251671552" behindDoc="0" locked="0" layoutInCell="1" allowOverlap="1" wp14:anchorId="756528ED" wp14:editId="2FA4622A">
              <wp:simplePos x="0" y="0"/>
              <wp:positionH relativeFrom="margin">
                <wp:posOffset>-635</wp:posOffset>
              </wp:positionH>
              <wp:positionV relativeFrom="paragraph">
                <wp:posOffset>243840</wp:posOffset>
              </wp:positionV>
              <wp:extent cx="3057525" cy="4582160"/>
              <wp:effectExtent l="0" t="0" r="9525" b="0"/>
              <wp:wrapTopAndBottom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57525" cy="458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707B78B" w14:textId="7D991B5F" w:rsidR="00FC5F67" w:rsidRDefault="00FC5F67" w:rsidP="00FC5F67">
      <w:pPr>
        <w:tabs>
          <w:tab w:val="left" w:pos="6346"/>
        </w:tabs>
        <w:bidi/>
        <w:rPr>
          <w:ins w:id="309" w:author="ahura mzda" w:date="2024-02-21T12:30:00Z"/>
          <w:sz w:val="32"/>
          <w:szCs w:val="32"/>
          <w:lang w:bidi="fa-IR"/>
        </w:rPr>
      </w:pPr>
    </w:p>
    <w:p w14:paraId="6465EB39" w14:textId="1AEDA33F" w:rsidR="00FC5F67" w:rsidRDefault="00540B0D" w:rsidP="00FC5F67">
      <w:pPr>
        <w:tabs>
          <w:tab w:val="left" w:pos="6346"/>
        </w:tabs>
        <w:bidi/>
        <w:rPr>
          <w:ins w:id="310" w:author="ahura mzda" w:date="2024-02-21T12:49:00Z"/>
          <w:sz w:val="32"/>
          <w:szCs w:val="32"/>
          <w:rtl/>
          <w:lang w:bidi="fa-IR"/>
        </w:rPr>
      </w:pPr>
      <w:ins w:id="311" w:author="ahura mzda" w:date="2024-02-21T12:48:00Z">
        <w:r>
          <w:rPr>
            <w:rFonts w:hint="cs"/>
            <w:sz w:val="32"/>
            <w:szCs w:val="32"/>
            <w:rtl/>
            <w:lang w:bidi="fa-IR"/>
          </w:rPr>
          <w:t xml:space="preserve">در این مرحله با غلط بودن شرط </w:t>
        </w:r>
        <w:r>
          <w:rPr>
            <w:sz w:val="32"/>
            <w:szCs w:val="32"/>
            <w:lang w:bidi="fa-IR"/>
          </w:rPr>
          <w:t xml:space="preserve"> Submit </w:t>
        </w:r>
        <w:r>
          <w:rPr>
            <w:rFonts w:hint="cs"/>
            <w:sz w:val="32"/>
            <w:szCs w:val="32"/>
            <w:rtl/>
            <w:lang w:bidi="fa-IR"/>
          </w:rPr>
          <w:t xml:space="preserve"> سکه ها وارد</w:t>
        </w:r>
      </w:ins>
      <w:ins w:id="312" w:author="ahura mzda" w:date="2024-02-21T12:49:00Z">
        <w:r>
          <w:rPr>
            <w:rFonts w:hint="cs"/>
            <w:sz w:val="32"/>
            <w:szCs w:val="32"/>
            <w:rtl/>
            <w:lang w:bidi="fa-IR"/>
          </w:rPr>
          <w:t xml:space="preserve"> شرط ها میشوند و هر جا که شرط مقدار سکه درست باشد داخل </w:t>
        </w:r>
        <w:r>
          <w:rPr>
            <w:sz w:val="32"/>
            <w:szCs w:val="32"/>
            <w:lang w:bidi="fa-IR"/>
          </w:rPr>
          <w:t xml:space="preserve"> temp </w:t>
        </w:r>
        <w:r>
          <w:rPr>
            <w:rFonts w:hint="cs"/>
            <w:sz w:val="32"/>
            <w:szCs w:val="32"/>
            <w:rtl/>
            <w:lang w:bidi="fa-IR"/>
          </w:rPr>
          <w:t xml:space="preserve"> یا همان موجودی حال حاضر ریخته میشوند.</w:t>
        </w:r>
      </w:ins>
    </w:p>
    <w:p w14:paraId="299C6002" w14:textId="700E4FD6" w:rsidR="00540B0D" w:rsidRDefault="00540B0D" w:rsidP="00540B0D">
      <w:pPr>
        <w:tabs>
          <w:tab w:val="left" w:pos="6346"/>
        </w:tabs>
        <w:bidi/>
        <w:rPr>
          <w:ins w:id="313" w:author="ahura mzda" w:date="2024-02-21T12:49:00Z"/>
          <w:sz w:val="32"/>
          <w:szCs w:val="32"/>
          <w:rtl/>
          <w:lang w:bidi="fa-IR"/>
        </w:rPr>
      </w:pPr>
    </w:p>
    <w:p w14:paraId="7019A52C" w14:textId="77D0C647" w:rsidR="00540B0D" w:rsidRDefault="00540B0D">
      <w:pPr>
        <w:rPr>
          <w:ins w:id="314" w:author="ahura mzda" w:date="2024-02-21T12:50:00Z"/>
          <w:sz w:val="32"/>
          <w:szCs w:val="32"/>
          <w:rtl/>
          <w:lang w:bidi="fa-IR"/>
        </w:rPr>
      </w:pPr>
      <w:ins w:id="315" w:author="ahura mzda" w:date="2024-02-21T12:50:00Z">
        <w:r>
          <w:rPr>
            <w:sz w:val="32"/>
            <w:szCs w:val="32"/>
            <w:rtl/>
            <w:lang w:bidi="fa-IR"/>
          </w:rPr>
          <w:br w:type="page"/>
        </w:r>
      </w:ins>
    </w:p>
    <w:p w14:paraId="592F92AF" w14:textId="77777777" w:rsidR="00540B0D" w:rsidRDefault="00540B0D" w:rsidP="00540B0D">
      <w:pPr>
        <w:jc w:val="right"/>
        <w:rPr>
          <w:ins w:id="316" w:author="ahura mzda" w:date="2024-02-21T12:56:00Z"/>
          <w:sz w:val="32"/>
          <w:szCs w:val="32"/>
          <w:rtl/>
          <w:lang w:bidi="fa-IR"/>
        </w:rPr>
      </w:pPr>
      <w:ins w:id="317" w:author="ahura mzda" w:date="2024-02-21T12:54:00Z">
        <w:r>
          <w:rPr>
            <w:rFonts w:hint="cs"/>
            <w:sz w:val="32"/>
            <w:szCs w:val="32"/>
            <w:rtl/>
            <w:lang w:bidi="fa-IR"/>
          </w:rPr>
          <w:lastRenderedPageBreak/>
          <w:t>در مرحله بعد چک می</w:t>
        </w:r>
      </w:ins>
      <w:ins w:id="318" w:author="ahura mzda" w:date="2024-02-21T12:55:00Z">
        <w:r>
          <w:rPr>
            <w:rFonts w:hint="cs"/>
            <w:sz w:val="32"/>
            <w:szCs w:val="32"/>
            <w:rtl/>
            <w:lang w:bidi="fa-IR"/>
          </w:rPr>
          <w:t xml:space="preserve">شود که اگر بلیط درخواستی با موجودی حال حاضر مطابقت دارد </w:t>
        </w:r>
      </w:ins>
      <w:ins w:id="319" w:author="ahura mzda" w:date="2024-02-21T12:56:00Z">
        <w:r>
          <w:rPr>
            <w:rFonts w:hint="cs"/>
            <w:sz w:val="32"/>
            <w:szCs w:val="32"/>
            <w:rtl/>
            <w:lang w:bidi="fa-IR"/>
          </w:rPr>
          <w:t>خروجیه بلیط مورد نظر 1 شود و در غیر این صورت بلیطی تحویل داده نخواهد شد.</w:t>
        </w:r>
      </w:ins>
    </w:p>
    <w:p w14:paraId="718DC8C6" w14:textId="77777777" w:rsidR="00540B0D" w:rsidRDefault="00540B0D" w:rsidP="00540B0D">
      <w:pPr>
        <w:jc w:val="right"/>
        <w:rPr>
          <w:ins w:id="320" w:author="ahura mzda" w:date="2024-02-21T12:56:00Z"/>
          <w:sz w:val="32"/>
          <w:szCs w:val="32"/>
          <w:rtl/>
          <w:lang w:bidi="fa-IR"/>
        </w:rPr>
      </w:pPr>
    </w:p>
    <w:p w14:paraId="23822CC8" w14:textId="095D2C03" w:rsidR="000B67E1" w:rsidRDefault="00540B0D" w:rsidP="00540B0D">
      <w:pPr>
        <w:rPr>
          <w:ins w:id="321" w:author="ahura mzda" w:date="2024-02-21T13:01:00Z"/>
          <w:sz w:val="32"/>
          <w:szCs w:val="32"/>
          <w:lang w:bidi="fa-IR"/>
        </w:rPr>
      </w:pPr>
      <w:ins w:id="322" w:author="ahura mzda" w:date="2024-02-21T12:56:00Z">
        <w:r>
          <w:rPr>
            <w:noProof/>
            <w:sz w:val="32"/>
            <w:szCs w:val="32"/>
            <w:lang w:bidi="fa-IR"/>
          </w:rPr>
          <w:drawing>
            <wp:inline distT="0" distB="0" distL="0" distR="0" wp14:anchorId="10A429AE" wp14:editId="58F31C57">
              <wp:extent cx="5915025" cy="3705225"/>
              <wp:effectExtent l="0" t="0" r="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15025" cy="370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23" w:author="ahura mzda" w:date="2024-02-21T12:58:00Z">
        <w:r>
          <w:rPr>
            <w:sz w:val="32"/>
            <w:szCs w:val="32"/>
            <w:rtl/>
            <w:lang w:bidi="fa-IR"/>
          </w:rPr>
          <w:tab/>
        </w:r>
      </w:ins>
    </w:p>
    <w:p w14:paraId="566E36CC" w14:textId="77777777" w:rsidR="000B67E1" w:rsidRDefault="000B67E1">
      <w:pPr>
        <w:rPr>
          <w:ins w:id="324" w:author="ahura mzda" w:date="2024-02-21T13:01:00Z"/>
          <w:sz w:val="32"/>
          <w:szCs w:val="32"/>
          <w:lang w:bidi="fa-IR"/>
        </w:rPr>
      </w:pPr>
      <w:ins w:id="325" w:author="ahura mzda" w:date="2024-02-21T13:01:00Z">
        <w:r>
          <w:rPr>
            <w:sz w:val="32"/>
            <w:szCs w:val="32"/>
            <w:lang w:bidi="fa-IR"/>
          </w:rPr>
          <w:br w:type="page"/>
        </w:r>
      </w:ins>
    </w:p>
    <w:p w14:paraId="21B073F4" w14:textId="7C16BD21" w:rsidR="00CA5B29" w:rsidRDefault="000B67E1">
      <w:pPr>
        <w:jc w:val="right"/>
        <w:rPr>
          <w:ins w:id="326" w:author="ahura mzda" w:date="2024-02-21T13:02:00Z"/>
          <w:sz w:val="32"/>
          <w:szCs w:val="32"/>
          <w:rtl/>
          <w:lang w:bidi="fa-IR"/>
        </w:rPr>
        <w:pPrChange w:id="327" w:author="ahura mzda" w:date="2024-02-21T13:02:00Z">
          <w:pPr/>
        </w:pPrChange>
      </w:pPr>
      <w:ins w:id="328" w:author="ahura mzda" w:date="2024-02-21T13:02:00Z">
        <w:r w:rsidRPr="000B67E1">
          <w:rPr>
            <w:noProof/>
            <w:sz w:val="32"/>
            <w:szCs w:val="32"/>
            <w:lang w:bidi="fa-IR"/>
          </w:rPr>
          <w:lastRenderedPageBreak/>
          <w:drawing>
            <wp:anchor distT="0" distB="0" distL="114300" distR="114300" simplePos="0" relativeHeight="251673600" behindDoc="0" locked="0" layoutInCell="1" allowOverlap="1" wp14:anchorId="3DCA4DBD" wp14:editId="1A16CA7A">
              <wp:simplePos x="0" y="0"/>
              <wp:positionH relativeFrom="column">
                <wp:posOffset>-304800</wp:posOffset>
              </wp:positionH>
              <wp:positionV relativeFrom="paragraph">
                <wp:posOffset>371475</wp:posOffset>
              </wp:positionV>
              <wp:extent cx="5943600" cy="7341870"/>
              <wp:effectExtent l="0" t="0" r="0" b="0"/>
              <wp:wrapTopAndBottom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3418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29" w:author="ahura mzda" w:date="2024-02-21T13:01:00Z">
        <w:r>
          <w:rPr>
            <w:rFonts w:hint="cs"/>
            <w:sz w:val="32"/>
            <w:szCs w:val="32"/>
            <w:rtl/>
            <w:lang w:bidi="fa-IR"/>
          </w:rPr>
          <w:t>فرم نهایی</w:t>
        </w:r>
      </w:ins>
      <w:ins w:id="330" w:author="ahura mzda" w:date="2024-02-21T13:02:00Z">
        <w:r>
          <w:rPr>
            <w:rFonts w:hint="cs"/>
            <w:sz w:val="32"/>
            <w:szCs w:val="32"/>
            <w:rtl/>
            <w:lang w:bidi="fa-IR"/>
          </w:rPr>
          <w:t xml:space="preserve"> کد :</w:t>
        </w:r>
      </w:ins>
    </w:p>
    <w:p w14:paraId="3E16CD86" w14:textId="5EC4D63C" w:rsidR="000B67E1" w:rsidRPr="00DD7236" w:rsidRDefault="000B67E1">
      <w:pPr>
        <w:jc w:val="right"/>
        <w:rPr>
          <w:sz w:val="32"/>
          <w:szCs w:val="32"/>
          <w:lang w:bidi="fa-IR"/>
          <w:rPrChange w:id="331" w:author="ahura mzda" w:date="2024-02-21T12:00:00Z">
            <w:rPr>
              <w:sz w:val="48"/>
              <w:szCs w:val="48"/>
              <w:lang w:bidi="fa-IR"/>
            </w:rPr>
          </w:rPrChange>
        </w:rPr>
        <w:pPrChange w:id="332" w:author="ahura mzda" w:date="2024-02-21T13:03:00Z">
          <w:pPr>
            <w:bidi/>
          </w:pPr>
        </w:pPrChange>
      </w:pPr>
      <w:ins w:id="333" w:author="ahura mzda" w:date="2024-02-21T13:02:00Z">
        <w:r>
          <w:rPr>
            <w:rFonts w:hint="cs"/>
            <w:sz w:val="32"/>
            <w:szCs w:val="32"/>
            <w:rtl/>
            <w:lang w:bidi="fa-IR"/>
          </w:rPr>
          <w:t>زمانی که برای اولین بار کلاک میخو</w:t>
        </w:r>
      </w:ins>
      <w:ins w:id="334" w:author="ahura mzda" w:date="2024-02-21T13:03:00Z">
        <w:r>
          <w:rPr>
            <w:rFonts w:hint="cs"/>
            <w:sz w:val="32"/>
            <w:szCs w:val="32"/>
            <w:rtl/>
            <w:lang w:bidi="fa-IR"/>
          </w:rPr>
          <w:t>رد و لبه بالا رونده را میبیند برنامه شروع ب</w:t>
        </w:r>
      </w:ins>
      <w:ins w:id="335" w:author="ahura mzda" w:date="2024-02-21T13:04:00Z">
        <w:r>
          <w:rPr>
            <w:rFonts w:hint="cs"/>
            <w:sz w:val="32"/>
            <w:szCs w:val="32"/>
            <w:rtl/>
            <w:lang w:bidi="fa-IR"/>
          </w:rPr>
          <w:t>ه انجام کار میکند.</w:t>
        </w:r>
      </w:ins>
    </w:p>
    <w:sectPr w:rsidR="000B67E1" w:rsidRPr="00D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C172" w14:textId="77777777" w:rsidR="005A1C05" w:rsidRDefault="005A1C05" w:rsidP="00407D0A">
      <w:pPr>
        <w:spacing w:after="0" w:line="240" w:lineRule="auto"/>
      </w:pPr>
      <w:r>
        <w:separator/>
      </w:r>
    </w:p>
  </w:endnote>
  <w:endnote w:type="continuationSeparator" w:id="0">
    <w:p w14:paraId="38517D47" w14:textId="77777777" w:rsidR="005A1C05" w:rsidRDefault="005A1C05" w:rsidP="0040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FCDC" w14:textId="77777777" w:rsidR="005A1C05" w:rsidRDefault="005A1C05" w:rsidP="00407D0A">
      <w:pPr>
        <w:spacing w:after="0" w:line="240" w:lineRule="auto"/>
      </w:pPr>
      <w:r>
        <w:separator/>
      </w:r>
    </w:p>
  </w:footnote>
  <w:footnote w:type="continuationSeparator" w:id="0">
    <w:p w14:paraId="13E4C0C7" w14:textId="77777777" w:rsidR="005A1C05" w:rsidRDefault="005A1C05" w:rsidP="00407D0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ura mzda">
    <w15:presenceInfo w15:providerId="Windows Live" w15:userId="503ad902f15710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78"/>
    <w:rsid w:val="0002302D"/>
    <w:rsid w:val="0007171A"/>
    <w:rsid w:val="000B67E1"/>
    <w:rsid w:val="000C6620"/>
    <w:rsid w:val="00271478"/>
    <w:rsid w:val="00300354"/>
    <w:rsid w:val="00407D0A"/>
    <w:rsid w:val="00472586"/>
    <w:rsid w:val="00484A60"/>
    <w:rsid w:val="004A147B"/>
    <w:rsid w:val="00540B0D"/>
    <w:rsid w:val="005A1C05"/>
    <w:rsid w:val="00643EA0"/>
    <w:rsid w:val="006C5924"/>
    <w:rsid w:val="007C79CE"/>
    <w:rsid w:val="008642DD"/>
    <w:rsid w:val="00907E80"/>
    <w:rsid w:val="00932EC6"/>
    <w:rsid w:val="00A477B0"/>
    <w:rsid w:val="00A71926"/>
    <w:rsid w:val="00A85061"/>
    <w:rsid w:val="00B0284B"/>
    <w:rsid w:val="00BB59D1"/>
    <w:rsid w:val="00BD2034"/>
    <w:rsid w:val="00CA5B29"/>
    <w:rsid w:val="00D172F2"/>
    <w:rsid w:val="00D65A59"/>
    <w:rsid w:val="00DD7236"/>
    <w:rsid w:val="00E11D1A"/>
    <w:rsid w:val="00E448B0"/>
    <w:rsid w:val="00E4622E"/>
    <w:rsid w:val="00EA40DB"/>
    <w:rsid w:val="00EB1CE3"/>
    <w:rsid w:val="00F7681B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09486"/>
  <w15:chartTrackingRefBased/>
  <w15:docId w15:val="{64DEDF3B-599A-418B-8046-840A781F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3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642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D0A"/>
  </w:style>
  <w:style w:type="paragraph" w:styleId="Footer">
    <w:name w:val="footer"/>
    <w:basedOn w:val="Normal"/>
    <w:link w:val="FooterChar"/>
    <w:uiPriority w:val="99"/>
    <w:unhideWhenUsed/>
    <w:rsid w:val="00407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65B2-CCB4-4EED-B40E-61F16911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ahura mzda</dc:creator>
  <cp:keywords/>
  <dc:description/>
  <cp:lastModifiedBy>ahura mzda</cp:lastModifiedBy>
  <cp:revision>4</cp:revision>
  <dcterms:created xsi:type="dcterms:W3CDTF">2024-02-21T09:40:00Z</dcterms:created>
  <dcterms:modified xsi:type="dcterms:W3CDTF">2024-02-21T16:00:00Z</dcterms:modified>
</cp:coreProperties>
</file>